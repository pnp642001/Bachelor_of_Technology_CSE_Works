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7E" w:rsidRPr="006617C5" w:rsidRDefault="0074317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617C5">
        <w:rPr>
          <w:rFonts w:ascii="Times New Roman" w:hAnsi="Times New Roman"/>
          <w:b/>
          <w:bCs/>
          <w:sz w:val="32"/>
          <w:szCs w:val="32"/>
        </w:rPr>
        <w:t>CHAROTAR UNI</w:t>
      </w:r>
      <w:r w:rsidR="00153407" w:rsidRPr="006617C5">
        <w:rPr>
          <w:rFonts w:ascii="Times New Roman" w:hAnsi="Times New Roman"/>
          <w:b/>
          <w:bCs/>
          <w:sz w:val="32"/>
          <w:szCs w:val="32"/>
        </w:rPr>
        <w:t>VERSITY OF SCIENCE &amp; TECHNOLOGY</w:t>
      </w:r>
    </w:p>
    <w:p w:rsidR="0074317E" w:rsidRPr="000720FC" w:rsidRDefault="0074317E">
      <w:pPr>
        <w:spacing w:after="0" w:line="240" w:lineRule="auto"/>
        <w:jc w:val="center"/>
        <w:rPr>
          <w:rFonts w:ascii="Times New Roman" w:hAnsi="Times New Roman"/>
          <w:bCs/>
          <w:sz w:val="10"/>
          <w:szCs w:val="28"/>
        </w:rPr>
      </w:pPr>
    </w:p>
    <w:p w:rsidR="0074317E" w:rsidRPr="006617C5" w:rsidRDefault="00591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Six</w:t>
      </w:r>
      <w:r w:rsidR="0042261E">
        <w:rPr>
          <w:rFonts w:ascii="Times New Roman" w:hAnsi="Times New Roman"/>
          <w:b/>
          <w:bCs/>
          <w:sz w:val="24"/>
          <w:szCs w:val="24"/>
        </w:rPr>
        <w:t>th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97CFA" w:rsidRPr="006617C5">
        <w:rPr>
          <w:rFonts w:ascii="Times New Roman" w:hAnsi="Times New Roman"/>
          <w:b/>
          <w:bCs/>
          <w:sz w:val="24"/>
          <w:szCs w:val="24"/>
        </w:rPr>
        <w:t>Semester of B.Tech</w:t>
      </w:r>
      <w:r w:rsidR="00D36D79" w:rsidRPr="006617C5">
        <w:rPr>
          <w:rFonts w:ascii="Times New Roman" w:hAnsi="Times New Roman"/>
          <w:b/>
          <w:bCs/>
          <w:sz w:val="24"/>
          <w:szCs w:val="24"/>
        </w:rPr>
        <w:t>.</w:t>
      </w:r>
      <w:r w:rsidR="00E5175A">
        <w:rPr>
          <w:rFonts w:ascii="Times New Roman" w:hAnsi="Times New Roman"/>
          <w:b/>
          <w:bCs/>
          <w:sz w:val="24"/>
          <w:szCs w:val="24"/>
        </w:rPr>
        <w:t xml:space="preserve"> (CSE</w:t>
      </w:r>
      <w:r w:rsidR="00997CFA" w:rsidRPr="006617C5">
        <w:rPr>
          <w:rFonts w:ascii="Times New Roman" w:hAnsi="Times New Roman"/>
          <w:b/>
          <w:bCs/>
          <w:sz w:val="24"/>
          <w:szCs w:val="24"/>
        </w:rPr>
        <w:t>)</w:t>
      </w:r>
      <w:r w:rsidR="00987A50" w:rsidRPr="006617C5">
        <w:rPr>
          <w:rFonts w:ascii="Times New Roman" w:hAnsi="Times New Roman"/>
          <w:b/>
          <w:bCs/>
          <w:sz w:val="24"/>
          <w:szCs w:val="24"/>
        </w:rPr>
        <w:t xml:space="preserve"> Examination</w:t>
      </w:r>
    </w:p>
    <w:p w:rsidR="0074317E" w:rsidRPr="006617C5" w:rsidRDefault="001F363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95D24">
        <w:rPr>
          <w:rFonts w:ascii="Times New Roman" w:hAnsi="Times New Roman"/>
          <w:b/>
          <w:bCs/>
          <w:sz w:val="24"/>
          <w:szCs w:val="24"/>
          <w:highlight w:val="yellow"/>
        </w:rPr>
        <w:t>April</w:t>
      </w:r>
      <w:r w:rsidR="0042261E" w:rsidRPr="00595D24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 2020</w:t>
      </w:r>
    </w:p>
    <w:p w:rsidR="0074317E" w:rsidRDefault="007916BF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CS344</w:t>
      </w:r>
      <w:r w:rsidR="006646BD">
        <w:rPr>
          <w:rFonts w:ascii="Times New Roman" w:hAnsi="Times New Roman"/>
          <w:b/>
          <w:bCs/>
          <w:sz w:val="24"/>
          <w:szCs w:val="24"/>
        </w:rPr>
        <w:t xml:space="preserve"> MACHINE LEARNING</w:t>
      </w:r>
    </w:p>
    <w:p w:rsidR="007663DC" w:rsidRPr="006617C5" w:rsidRDefault="007663D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4317E" w:rsidRPr="006617C5" w:rsidRDefault="00EF4FDB" w:rsidP="002D39E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617C5">
        <w:rPr>
          <w:rFonts w:ascii="Times New Roman" w:hAnsi="Times New Roman"/>
          <w:b/>
          <w:bCs/>
          <w:sz w:val="24"/>
          <w:szCs w:val="24"/>
        </w:rPr>
        <w:t xml:space="preserve">Date: </w:t>
      </w:r>
      <w:r w:rsidR="00327190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30</w:t>
      </w:r>
      <w:r w:rsidRPr="00595D24">
        <w:rPr>
          <w:rFonts w:ascii="Times New Roman" w:hAnsi="Times New Roman"/>
          <w:b/>
          <w:bCs/>
          <w:sz w:val="24"/>
          <w:szCs w:val="24"/>
          <w:highlight w:val="yellow"/>
        </w:rPr>
        <w:t>.</w:t>
      </w:r>
      <w:r w:rsidR="00327190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04</w:t>
      </w:r>
      <w:r w:rsidRPr="00595D24">
        <w:rPr>
          <w:rFonts w:ascii="Times New Roman" w:hAnsi="Times New Roman"/>
          <w:b/>
          <w:bCs/>
          <w:sz w:val="24"/>
          <w:szCs w:val="24"/>
          <w:highlight w:val="yellow"/>
        </w:rPr>
        <w:t>.20</w:t>
      </w:r>
      <w:r w:rsidR="007663DC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20</w:t>
      </w:r>
      <w:r w:rsidR="00C6325C" w:rsidRPr="00595D24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, </w:t>
      </w:r>
      <w:r w:rsidR="00327190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Thursday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ab/>
      </w:r>
      <w:r w:rsidR="00C6325C" w:rsidRPr="006617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D39E2" w:rsidRPr="006617C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663DC">
        <w:rPr>
          <w:rFonts w:ascii="Times New Roman" w:hAnsi="Times New Roman"/>
          <w:b/>
          <w:bCs/>
          <w:sz w:val="24"/>
          <w:szCs w:val="24"/>
        </w:rPr>
        <w:t xml:space="preserve">Time: </w:t>
      </w:r>
      <w:r w:rsidR="00327190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10</w:t>
      </w:r>
      <w:r w:rsidR="0074317E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:</w:t>
      </w:r>
      <w:r w:rsidR="00327190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0</w:t>
      </w:r>
      <w:r w:rsidR="0074317E" w:rsidRPr="00595D24">
        <w:rPr>
          <w:rFonts w:ascii="Times New Roman" w:hAnsi="Times New Roman"/>
          <w:b/>
          <w:bCs/>
          <w:sz w:val="24"/>
          <w:szCs w:val="24"/>
          <w:highlight w:val="yellow"/>
        </w:rPr>
        <w:t xml:space="preserve">0 </w:t>
      </w:r>
      <w:r w:rsidR="00846F31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a</w:t>
      </w:r>
      <w:r w:rsidR="0074317E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.m. To 0</w:t>
      </w:r>
      <w:r w:rsidR="00846F31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1</w:t>
      </w:r>
      <w:r w:rsidR="0074317E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:</w:t>
      </w:r>
      <w:r w:rsidR="00846F31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0</w:t>
      </w:r>
      <w:r w:rsidR="0074317E" w:rsidRPr="00595D24">
        <w:rPr>
          <w:rFonts w:ascii="Times New Roman" w:hAnsi="Times New Roman"/>
          <w:b/>
          <w:bCs/>
          <w:sz w:val="24"/>
          <w:szCs w:val="24"/>
          <w:highlight w:val="yellow"/>
        </w:rPr>
        <w:t>0 p.m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>.</w:t>
      </w:r>
      <w:r w:rsidR="007663DC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74317E" w:rsidRPr="006617C5">
        <w:rPr>
          <w:rFonts w:ascii="Times New Roman" w:hAnsi="Times New Roman"/>
          <w:b/>
          <w:bCs/>
          <w:sz w:val="24"/>
          <w:szCs w:val="24"/>
        </w:rPr>
        <w:t>Maximum Marks: 70</w:t>
      </w:r>
    </w:p>
    <w:p w:rsidR="0074317E" w:rsidRPr="006617C5" w:rsidRDefault="0074317E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 w:rsidRPr="006617C5">
        <w:rPr>
          <w:rFonts w:ascii="Times New Roman" w:hAnsi="Times New Roman"/>
          <w:b/>
          <w:bCs/>
          <w:i/>
          <w:sz w:val="24"/>
          <w:szCs w:val="24"/>
        </w:rPr>
        <w:t>Instructions:</w:t>
      </w:r>
    </w:p>
    <w:p w:rsidR="0074317E" w:rsidRPr="000720FC" w:rsidRDefault="0074317E" w:rsidP="00E622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720FC">
        <w:rPr>
          <w:rFonts w:ascii="Times New Roman" w:hAnsi="Times New Roman"/>
          <w:bCs/>
          <w:sz w:val="24"/>
          <w:szCs w:val="24"/>
        </w:rPr>
        <w:t>The question paper comprises of two sections.</w:t>
      </w:r>
    </w:p>
    <w:p w:rsidR="0074317E" w:rsidRPr="000720FC" w:rsidRDefault="0074317E" w:rsidP="00E622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720FC">
        <w:rPr>
          <w:rFonts w:ascii="Times New Roman" w:hAnsi="Times New Roman"/>
          <w:bCs/>
          <w:sz w:val="24"/>
          <w:szCs w:val="24"/>
        </w:rPr>
        <w:t>Section I and II must be attempted in separate answer sheets.</w:t>
      </w:r>
    </w:p>
    <w:p w:rsidR="0074317E" w:rsidRPr="000720FC" w:rsidRDefault="0074317E" w:rsidP="00E622C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720FC">
        <w:rPr>
          <w:rFonts w:ascii="Times New Roman" w:hAnsi="Times New Roman"/>
          <w:bCs/>
          <w:sz w:val="24"/>
          <w:szCs w:val="24"/>
        </w:rPr>
        <w:t>Make suitable assumptions and draw neat figures wherever required.</w:t>
      </w:r>
    </w:p>
    <w:p w:rsidR="0074317E" w:rsidRPr="000720FC" w:rsidRDefault="0074317E">
      <w:pPr>
        <w:autoSpaceDE w:val="0"/>
        <w:autoSpaceDN w:val="0"/>
        <w:adjustRightInd w:val="0"/>
        <w:spacing w:after="0"/>
        <w:jc w:val="both"/>
        <w:rPr>
          <w:bCs/>
          <w:sz w:val="8"/>
          <w:szCs w:val="8"/>
        </w:rPr>
      </w:pPr>
    </w:p>
    <w:tbl>
      <w:tblPr>
        <w:tblW w:w="499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85"/>
        <w:gridCol w:w="8223"/>
        <w:gridCol w:w="674"/>
      </w:tblGrid>
      <w:tr w:rsidR="000720FC" w:rsidRPr="00AB1A16" w:rsidTr="00DF6009">
        <w:tc>
          <w:tcPr>
            <w:tcW w:w="5000" w:type="pct"/>
            <w:gridSpan w:val="4"/>
          </w:tcPr>
          <w:p w:rsidR="00E222EA" w:rsidRPr="00AB1A16" w:rsidRDefault="00E222EA" w:rsidP="000570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:rsidR="0074317E" w:rsidRPr="00AB1A16" w:rsidRDefault="0074317E" w:rsidP="000570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SECTION </w:t>
            </w:r>
            <w:r w:rsidR="00BC6A6C" w:rsidRPr="00AB1A1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–</w:t>
            </w:r>
            <w:r w:rsidRPr="00AB1A1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I</w:t>
            </w:r>
          </w:p>
          <w:p w:rsidR="00BC6A6C" w:rsidRPr="00AB1A16" w:rsidRDefault="00BC6A6C" w:rsidP="0005707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03307" w:rsidRPr="00AB1A16" w:rsidTr="00DF6009">
        <w:tc>
          <w:tcPr>
            <w:tcW w:w="579" w:type="pct"/>
            <w:gridSpan w:val="2"/>
          </w:tcPr>
          <w:p w:rsidR="00A1727C" w:rsidRPr="00AB1A16" w:rsidRDefault="00A1727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Q - 1</w:t>
            </w:r>
          </w:p>
        </w:tc>
        <w:tc>
          <w:tcPr>
            <w:tcW w:w="4086" w:type="pct"/>
          </w:tcPr>
          <w:p w:rsidR="00A1727C" w:rsidRPr="00AB1A16" w:rsidRDefault="00CE4D1D" w:rsidP="00E222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</w:t>
            </w:r>
          </w:p>
        </w:tc>
        <w:tc>
          <w:tcPr>
            <w:tcW w:w="335" w:type="pct"/>
          </w:tcPr>
          <w:p w:rsidR="00A1727C" w:rsidRPr="00AB1A16" w:rsidRDefault="000864BB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[10</w:t>
            </w:r>
            <w:r w:rsidR="00A1727C"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rPr>
          <w:trHeight w:val="158"/>
        </w:trPr>
        <w:tc>
          <w:tcPr>
            <w:tcW w:w="579" w:type="pct"/>
            <w:gridSpan w:val="2"/>
          </w:tcPr>
          <w:p w:rsidR="00E62485" w:rsidRPr="00AB1A16" w:rsidRDefault="00E62485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086" w:type="pct"/>
          </w:tcPr>
          <w:p w:rsidR="00E62485" w:rsidRPr="00AB1A16" w:rsidRDefault="008D4AC5" w:rsidP="00E222EA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D4AC5">
              <w:rPr>
                <w:rFonts w:ascii="Times New Roman" w:hAnsi="Times New Roman"/>
                <w:bCs/>
                <w:sz w:val="24"/>
                <w:szCs w:val="24"/>
              </w:rPr>
              <w:t>What is the difference between supervised learning and unsupervised learning?</w:t>
            </w:r>
          </w:p>
        </w:tc>
        <w:tc>
          <w:tcPr>
            <w:tcW w:w="335" w:type="pct"/>
          </w:tcPr>
          <w:p w:rsidR="00E62485" w:rsidRPr="00AB1A16" w:rsidRDefault="00CE4D1D" w:rsidP="00E222E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[02</w:t>
            </w:r>
            <w:r w:rsidR="00322964"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rPr>
          <w:trHeight w:val="158"/>
        </w:trPr>
        <w:tc>
          <w:tcPr>
            <w:tcW w:w="579" w:type="pct"/>
            <w:gridSpan w:val="2"/>
          </w:tcPr>
          <w:p w:rsidR="005824CB" w:rsidRPr="00AB1A16" w:rsidRDefault="005824CB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086" w:type="pct"/>
          </w:tcPr>
          <w:p w:rsidR="005824CB" w:rsidRDefault="00AC7CA5" w:rsidP="00E222EA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following terms:</w:t>
            </w:r>
          </w:p>
          <w:p w:rsidR="00AC7CA5" w:rsidRPr="00AC7CA5" w:rsidRDefault="00AC7CA5" w:rsidP="00AC7CA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C7CA5">
              <w:rPr>
                <w:rFonts w:ascii="Times New Roman" w:hAnsi="Times New Roman"/>
                <w:bCs/>
                <w:sz w:val="24"/>
                <w:szCs w:val="24"/>
              </w:rPr>
              <w:t>Learning Rate</w:t>
            </w:r>
          </w:p>
          <w:p w:rsidR="00AC7CA5" w:rsidRPr="00AC7CA5" w:rsidRDefault="00AC7CA5" w:rsidP="00AC7CA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C7CA5">
              <w:rPr>
                <w:rFonts w:ascii="Times New Roman" w:hAnsi="Times New Roman"/>
                <w:bCs/>
                <w:sz w:val="24"/>
                <w:szCs w:val="24"/>
              </w:rPr>
              <w:t>Loss</w:t>
            </w:r>
          </w:p>
        </w:tc>
        <w:tc>
          <w:tcPr>
            <w:tcW w:w="335" w:type="pct"/>
          </w:tcPr>
          <w:p w:rsidR="005824CB" w:rsidRPr="00AB1A16" w:rsidRDefault="00CE4D1D" w:rsidP="00E222E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[02</w:t>
            </w:r>
            <w:r w:rsidR="005824CB"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rPr>
          <w:trHeight w:val="158"/>
        </w:trPr>
        <w:tc>
          <w:tcPr>
            <w:tcW w:w="579" w:type="pct"/>
            <w:gridSpan w:val="2"/>
          </w:tcPr>
          <w:p w:rsidR="000437B1" w:rsidRPr="00AB1A16" w:rsidRDefault="000437B1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086" w:type="pct"/>
          </w:tcPr>
          <w:p w:rsidR="00F133AA" w:rsidRPr="00AB1A16" w:rsidRDefault="00ED11BC" w:rsidP="00E222EA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What is overfitting and </w:t>
            </w:r>
            <w:r w:rsidR="00E6655F">
              <w:rPr>
                <w:rFonts w:ascii="Times New Roman" w:hAnsi="Times New Roman"/>
                <w:bCs/>
                <w:sz w:val="24"/>
                <w:szCs w:val="24"/>
              </w:rPr>
              <w:t>underfitting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335" w:type="pct"/>
          </w:tcPr>
          <w:p w:rsidR="000437B1" w:rsidRPr="00AB1A16" w:rsidRDefault="005D5D84" w:rsidP="00E222E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[03</w:t>
            </w:r>
            <w:r w:rsidR="000437B1"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rPr>
          <w:trHeight w:val="451"/>
        </w:trPr>
        <w:tc>
          <w:tcPr>
            <w:tcW w:w="579" w:type="pct"/>
            <w:gridSpan w:val="2"/>
          </w:tcPr>
          <w:p w:rsidR="000437B1" w:rsidRPr="00AB1A16" w:rsidRDefault="003C52DA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4086" w:type="pct"/>
          </w:tcPr>
          <w:p w:rsidR="000437B1" w:rsidRPr="00AB1A16" w:rsidRDefault="00833A8E" w:rsidP="0021708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4AC5">
              <w:rPr>
                <w:rFonts w:ascii="Times New Roman" w:hAnsi="Times New Roman"/>
                <w:bCs/>
                <w:sz w:val="24"/>
                <w:szCs w:val="24"/>
              </w:rPr>
              <w:t xml:space="preserve">Write three </w:t>
            </w:r>
            <w:r w:rsidR="0021708E">
              <w:rPr>
                <w:rFonts w:ascii="Times New Roman" w:hAnsi="Times New Roman"/>
                <w:bCs/>
                <w:sz w:val="24"/>
                <w:szCs w:val="24"/>
              </w:rPr>
              <w:t xml:space="preserve">name of machine </w:t>
            </w:r>
            <w:r w:rsidR="0046193E">
              <w:rPr>
                <w:rFonts w:ascii="Times New Roman" w:hAnsi="Times New Roman"/>
                <w:bCs/>
                <w:sz w:val="24"/>
                <w:szCs w:val="24"/>
              </w:rPr>
              <w:t>learning</w:t>
            </w:r>
            <w:r w:rsidR="0021708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6655F">
              <w:rPr>
                <w:rFonts w:ascii="Times New Roman" w:hAnsi="Times New Roman"/>
                <w:bCs/>
                <w:sz w:val="24"/>
                <w:szCs w:val="24"/>
              </w:rPr>
              <w:t>libraries</w:t>
            </w:r>
            <w:r w:rsidR="0021708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E6655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5" w:type="pct"/>
          </w:tcPr>
          <w:p w:rsidR="000437B1" w:rsidRPr="00AB1A16" w:rsidRDefault="000437B1" w:rsidP="00E222E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</w:t>
            </w:r>
            <w:r w:rsidR="005D5D84" w:rsidRPr="00AB1A16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rPr>
          <w:trHeight w:val="158"/>
        </w:trPr>
        <w:tc>
          <w:tcPr>
            <w:tcW w:w="579" w:type="pct"/>
            <w:gridSpan w:val="2"/>
          </w:tcPr>
          <w:p w:rsidR="00F2637C" w:rsidRPr="00AB1A16" w:rsidRDefault="00F2637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Q - 2</w:t>
            </w:r>
          </w:p>
        </w:tc>
        <w:tc>
          <w:tcPr>
            <w:tcW w:w="4086" w:type="pct"/>
          </w:tcPr>
          <w:p w:rsidR="00F2637C" w:rsidRPr="00AB1A16" w:rsidRDefault="00F2637C" w:rsidP="00E222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Answer the</w:t>
            </w:r>
            <w:r w:rsidR="00AF3572"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following questions. [Any Two</w:t>
            </w: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335" w:type="pct"/>
          </w:tcPr>
          <w:p w:rsidR="00F2637C" w:rsidRPr="00AB1A16" w:rsidRDefault="00AF3572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[10</w:t>
            </w:r>
            <w:r w:rsidR="00F2637C"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c>
          <w:tcPr>
            <w:tcW w:w="579" w:type="pct"/>
            <w:gridSpan w:val="2"/>
          </w:tcPr>
          <w:p w:rsidR="00F2637C" w:rsidRPr="00AB1A16" w:rsidRDefault="00F2637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="00B8003E" w:rsidRPr="00AB1A16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hi-IN"/>
              </w:rPr>
              <w:t>a</w:t>
            </w: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086" w:type="pct"/>
          </w:tcPr>
          <w:p w:rsidR="009554F0" w:rsidRPr="00AB1A16" w:rsidRDefault="006D2A0B" w:rsidP="00E222EA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D2A0B">
              <w:rPr>
                <w:rFonts w:ascii="Times New Roman" w:hAnsi="Times New Roman"/>
                <w:bCs/>
                <w:sz w:val="24"/>
                <w:szCs w:val="24"/>
              </w:rPr>
              <w:t>What is Machine Learning? What is the need of it? Briefly explain the Machine Learning characteristic.</w:t>
            </w:r>
          </w:p>
        </w:tc>
        <w:tc>
          <w:tcPr>
            <w:tcW w:w="335" w:type="pct"/>
          </w:tcPr>
          <w:p w:rsidR="00F2637C" w:rsidRPr="00AB1A16" w:rsidRDefault="00F2637C" w:rsidP="00E222E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3740FC" w:rsidRPr="00AB1A16" w:rsidTr="00DF6009">
        <w:tc>
          <w:tcPr>
            <w:tcW w:w="579" w:type="pct"/>
            <w:gridSpan w:val="2"/>
          </w:tcPr>
          <w:p w:rsidR="003740FC" w:rsidRPr="00AB1A16" w:rsidRDefault="003740F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Pr="00AB1A16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hi-IN"/>
              </w:rPr>
              <w:t>b</w:t>
            </w: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086" w:type="pct"/>
          </w:tcPr>
          <w:p w:rsidR="003740FC" w:rsidRPr="00AB1A16" w:rsidRDefault="00575E8C" w:rsidP="003740FC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Explain </w:t>
            </w:r>
            <w:r w:rsidRPr="00CC09FD">
              <w:rPr>
                <w:rFonts w:ascii="Times New Roman" w:hAnsi="Times New Roman"/>
                <w:sz w:val="24"/>
                <w:szCs w:val="24"/>
                <w:lang w:val="en-IN"/>
              </w:rPr>
              <w:t>Reinforcement Learning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in brief.</w:t>
            </w:r>
          </w:p>
        </w:tc>
        <w:tc>
          <w:tcPr>
            <w:tcW w:w="335" w:type="pct"/>
          </w:tcPr>
          <w:p w:rsidR="003740FC" w:rsidRPr="00AB1A16" w:rsidRDefault="003740FC" w:rsidP="003740F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603307" w:rsidRPr="00AB1A16" w:rsidTr="00DF6009">
        <w:trPr>
          <w:trHeight w:hRule="exact" w:val="1029"/>
        </w:trPr>
        <w:tc>
          <w:tcPr>
            <w:tcW w:w="579" w:type="pct"/>
            <w:gridSpan w:val="2"/>
          </w:tcPr>
          <w:p w:rsidR="00F2637C" w:rsidRPr="00AB1A16" w:rsidRDefault="00F2637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086" w:type="pct"/>
          </w:tcPr>
          <w:p w:rsidR="00BF7094" w:rsidRPr="00BF7094" w:rsidRDefault="00BF7094" w:rsidP="00673F4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EFAFA"/>
                <w:lang w:bidi="hi-IN"/>
              </w:rPr>
            </w:pPr>
            <w:r w:rsidRPr="00BF7094">
              <w:rPr>
                <w:rFonts w:ascii="Times New Roman" w:hAnsi="Times New Roman"/>
                <w:sz w:val="24"/>
                <w:szCs w:val="24"/>
                <w:shd w:val="clear" w:color="auto" w:fill="FEFAFA"/>
                <w:lang w:bidi="hi-IN"/>
              </w:rPr>
              <w:t>Draw dendogram for following data using Complete linkage and Single linkage:</w:t>
            </w:r>
          </w:p>
          <w:p w:rsidR="00F2637C" w:rsidRPr="00AB1A16" w:rsidRDefault="00BF7094" w:rsidP="00673F4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EFAFA"/>
                <w:lang w:bidi="hi-IN"/>
              </w:rPr>
            </w:pPr>
            <w:r w:rsidRPr="00BF7094">
              <w:rPr>
                <w:rFonts w:ascii="Times New Roman" w:hAnsi="Times New Roman"/>
                <w:sz w:val="24"/>
                <w:szCs w:val="24"/>
                <w:shd w:val="clear" w:color="auto" w:fill="FEFAFA"/>
                <w:lang w:bidi="hi-IN"/>
              </w:rPr>
              <w:t>8, 11, 21, 29, 36</w:t>
            </w:r>
          </w:p>
        </w:tc>
        <w:tc>
          <w:tcPr>
            <w:tcW w:w="335" w:type="pct"/>
          </w:tcPr>
          <w:p w:rsidR="00F2637C" w:rsidRPr="00AB1A16" w:rsidRDefault="00F2637C" w:rsidP="00E222E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603307" w:rsidRPr="00AB1A16" w:rsidTr="00DF6009">
        <w:tc>
          <w:tcPr>
            <w:tcW w:w="579" w:type="pct"/>
            <w:gridSpan w:val="2"/>
          </w:tcPr>
          <w:p w:rsidR="003740FC" w:rsidRPr="00AB1A16" w:rsidRDefault="003740FC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25267" w:rsidRPr="00AB1A16" w:rsidRDefault="00D25267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Q - 3</w:t>
            </w:r>
          </w:p>
        </w:tc>
        <w:tc>
          <w:tcPr>
            <w:tcW w:w="4086" w:type="pct"/>
          </w:tcPr>
          <w:p w:rsidR="003740FC" w:rsidRPr="00AB1A16" w:rsidRDefault="003740FC" w:rsidP="00E222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25267" w:rsidRPr="00AB1A16" w:rsidRDefault="00D25267" w:rsidP="00E222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 [Any Three]</w:t>
            </w:r>
          </w:p>
        </w:tc>
        <w:tc>
          <w:tcPr>
            <w:tcW w:w="335" w:type="pct"/>
          </w:tcPr>
          <w:p w:rsidR="003740FC" w:rsidRPr="00AB1A16" w:rsidRDefault="003740FC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25267" w:rsidRPr="00AB1A16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[1</w:t>
            </w:r>
            <w:r w:rsidR="00425A91"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8D4AC5" w:rsidRPr="00AB1A16" w:rsidTr="00DF6009">
        <w:trPr>
          <w:trHeight w:val="271"/>
        </w:trPr>
        <w:tc>
          <w:tcPr>
            <w:tcW w:w="579" w:type="pct"/>
            <w:gridSpan w:val="2"/>
          </w:tcPr>
          <w:p w:rsidR="008D4AC5" w:rsidRPr="00AB1A16" w:rsidRDefault="008D4AC5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086" w:type="pct"/>
          </w:tcPr>
          <w:p w:rsidR="008D4AC5" w:rsidRPr="00AB1A16" w:rsidRDefault="008D4AC5" w:rsidP="008D4A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Explain the difference between linear regression and l</w:t>
            </w:r>
            <w:r w:rsidRPr="009F558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ogistic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r</w:t>
            </w:r>
            <w:r w:rsidRPr="009F5586">
              <w:rPr>
                <w:rFonts w:ascii="Times New Roman" w:hAnsi="Times New Roman"/>
                <w:sz w:val="24"/>
                <w:szCs w:val="24"/>
                <w:lang w:val="en-IN"/>
              </w:rPr>
              <w:t>egression</w:t>
            </w:r>
          </w:p>
        </w:tc>
        <w:tc>
          <w:tcPr>
            <w:tcW w:w="335" w:type="pct"/>
          </w:tcPr>
          <w:p w:rsidR="008D4AC5" w:rsidRPr="00AB1A16" w:rsidRDefault="008D4AC5" w:rsidP="008D4A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[05]</w:t>
            </w:r>
          </w:p>
        </w:tc>
      </w:tr>
      <w:tr w:rsidR="008D4AC5" w:rsidRPr="00AB1A16" w:rsidTr="00DF6009">
        <w:tc>
          <w:tcPr>
            <w:tcW w:w="579" w:type="pct"/>
            <w:gridSpan w:val="2"/>
          </w:tcPr>
          <w:p w:rsidR="008D4AC5" w:rsidRPr="00AB1A16" w:rsidRDefault="008D4AC5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086" w:type="pct"/>
          </w:tcPr>
          <w:p w:rsidR="008D4AC5" w:rsidRDefault="00CE04AE" w:rsidP="008D4A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CE04AE">
              <w:rPr>
                <w:rFonts w:ascii="Times New Roman" w:hAnsi="Times New Roman"/>
                <w:sz w:val="24"/>
                <w:szCs w:val="24"/>
                <w:lang w:val="en-IN"/>
              </w:rPr>
              <w:t>k-NN is lazy learner algorithm. Justify and Find class value of sample number 5 using k-NN algorithm. Consider K=3</w:t>
            </w:r>
          </w:p>
          <w:p w:rsidR="00CE6E6A" w:rsidRPr="002C6AE4" w:rsidRDefault="004646F0" w:rsidP="002C6AE4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object w:dxaOrig="7848" w:dyaOrig="3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65pt;height:95.35pt" o:ole="">
                  <v:imagedata r:id="rId8" o:title=""/>
                </v:shape>
                <o:OLEObject Type="Embed" ProgID="PBrush" ShapeID="_x0000_i1025" DrawAspect="Content" ObjectID="_1649935154" r:id="rId9"/>
              </w:object>
            </w:r>
            <w:r w:rsidR="00CE6E6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</w:t>
            </w:r>
            <w:r w:rsidR="002C6A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 w:rsidR="00CE6E6A" w:rsidRPr="002C6AE4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[P. T. O.</w:t>
            </w:r>
          </w:p>
          <w:p w:rsidR="004646F0" w:rsidRPr="00AB1A16" w:rsidRDefault="004646F0" w:rsidP="004646F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5" w:type="pct"/>
          </w:tcPr>
          <w:p w:rsidR="008D4AC5" w:rsidRPr="00AB1A16" w:rsidRDefault="008D4AC5" w:rsidP="008D4AC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[05]</w:t>
            </w:r>
          </w:p>
        </w:tc>
      </w:tr>
      <w:tr w:rsidR="00603307" w:rsidRPr="00AB1A16" w:rsidTr="00DF6009">
        <w:tc>
          <w:tcPr>
            <w:tcW w:w="579" w:type="pct"/>
            <w:gridSpan w:val="2"/>
          </w:tcPr>
          <w:p w:rsidR="00D25267" w:rsidRPr="00AB1A16" w:rsidRDefault="00D25267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086" w:type="pct"/>
          </w:tcPr>
          <w:p w:rsidR="00D25267" w:rsidRDefault="00833A8E" w:rsidP="00E222EA">
            <w:pPr>
              <w:tabs>
                <w:tab w:val="left" w:pos="2220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perceptron? How feed forward neural network works? Explain in brief.</w:t>
            </w:r>
          </w:p>
          <w:p w:rsidR="00FE2CAA" w:rsidRPr="00AB1A16" w:rsidRDefault="00FE2CAA" w:rsidP="00E222EA">
            <w:pPr>
              <w:tabs>
                <w:tab w:val="left" w:pos="2220"/>
              </w:tabs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35" w:type="pct"/>
          </w:tcPr>
          <w:p w:rsidR="00D25267" w:rsidRPr="00AB1A16" w:rsidRDefault="00425A91" w:rsidP="00E222E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[05</w:t>
            </w:r>
            <w:r w:rsidR="00D25267"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c>
          <w:tcPr>
            <w:tcW w:w="579" w:type="pct"/>
            <w:gridSpan w:val="2"/>
          </w:tcPr>
          <w:p w:rsidR="00D25267" w:rsidRPr="00AB1A16" w:rsidRDefault="00D25267" w:rsidP="00FE2CA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4086" w:type="pct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50"/>
              <w:gridCol w:w="2657"/>
            </w:tblGrid>
            <w:tr w:rsidR="00BF7094" w:rsidTr="00F84F88">
              <w:trPr>
                <w:jc w:val="center"/>
              </w:trPr>
              <w:tc>
                <w:tcPr>
                  <w:tcW w:w="1550" w:type="dxa"/>
                  <w:vAlign w:val="center"/>
                </w:tcPr>
                <w:p w:rsidR="00BF7094" w:rsidRPr="00081CED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bidi="hi-IN"/>
                    </w:rPr>
                  </w:pPr>
                  <w:r w:rsidRPr="00081CED">
                    <w:rPr>
                      <w:rFonts w:ascii="Times New Roman" w:hAnsi="Times New Roman"/>
                      <w:b/>
                      <w:sz w:val="24"/>
                      <w:szCs w:val="24"/>
                      <w:lang w:bidi="hi-IN"/>
                    </w:rPr>
                    <w:t>Transactions</w:t>
                  </w:r>
                </w:p>
              </w:tc>
              <w:tc>
                <w:tcPr>
                  <w:tcW w:w="2657" w:type="dxa"/>
                  <w:vAlign w:val="center"/>
                </w:tcPr>
                <w:p w:rsidR="00BF7094" w:rsidRPr="00081CED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bidi="hi-IN"/>
                    </w:rPr>
                  </w:pPr>
                  <w:r w:rsidRPr="00081CED">
                    <w:rPr>
                      <w:rFonts w:ascii="Times New Roman" w:hAnsi="Times New Roman"/>
                      <w:b/>
                      <w:sz w:val="24"/>
                      <w:szCs w:val="24"/>
                      <w:lang w:bidi="hi-IN"/>
                    </w:rPr>
                    <w:t>Items</w:t>
                  </w:r>
                </w:p>
              </w:tc>
            </w:tr>
            <w:tr w:rsidR="00BF7094" w:rsidTr="00F84F88">
              <w:trPr>
                <w:jc w:val="center"/>
              </w:trPr>
              <w:tc>
                <w:tcPr>
                  <w:tcW w:w="1550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1</w:t>
                  </w:r>
                </w:p>
              </w:tc>
              <w:tc>
                <w:tcPr>
                  <w:tcW w:w="2657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{A, C, D}</w:t>
                  </w:r>
                </w:p>
              </w:tc>
            </w:tr>
            <w:tr w:rsidR="00BF7094" w:rsidTr="00F84F88">
              <w:trPr>
                <w:jc w:val="center"/>
              </w:trPr>
              <w:tc>
                <w:tcPr>
                  <w:tcW w:w="1550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2</w:t>
                  </w:r>
                </w:p>
              </w:tc>
              <w:tc>
                <w:tcPr>
                  <w:tcW w:w="2657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{B, C, D}</w:t>
                  </w:r>
                </w:p>
              </w:tc>
            </w:tr>
            <w:tr w:rsidR="00BF7094" w:rsidTr="00F84F88">
              <w:trPr>
                <w:jc w:val="center"/>
              </w:trPr>
              <w:tc>
                <w:tcPr>
                  <w:tcW w:w="1550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3</w:t>
                  </w:r>
                </w:p>
              </w:tc>
              <w:tc>
                <w:tcPr>
                  <w:tcW w:w="2657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{A, B, C, D}</w:t>
                  </w:r>
                </w:p>
              </w:tc>
            </w:tr>
            <w:tr w:rsidR="00BF7094" w:rsidTr="00F84F88">
              <w:trPr>
                <w:jc w:val="center"/>
              </w:trPr>
              <w:tc>
                <w:tcPr>
                  <w:tcW w:w="1550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4</w:t>
                  </w:r>
                </w:p>
              </w:tc>
              <w:tc>
                <w:tcPr>
                  <w:tcW w:w="2657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{B, D}</w:t>
                  </w:r>
                </w:p>
              </w:tc>
            </w:tr>
            <w:tr w:rsidR="00BF7094" w:rsidTr="00F84F88">
              <w:trPr>
                <w:jc w:val="center"/>
              </w:trPr>
              <w:tc>
                <w:tcPr>
                  <w:tcW w:w="1550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5</w:t>
                  </w:r>
                </w:p>
              </w:tc>
              <w:tc>
                <w:tcPr>
                  <w:tcW w:w="2657" w:type="dxa"/>
                  <w:vAlign w:val="center"/>
                </w:tcPr>
                <w:p w:rsidR="00BF7094" w:rsidRDefault="00BF7094" w:rsidP="00BF7094">
                  <w:pPr>
                    <w:tabs>
                      <w:tab w:val="left" w:pos="2220"/>
                    </w:tabs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bidi="hi-IN"/>
                    </w:rPr>
                    <w:t>{A, B, C, D}</w:t>
                  </w:r>
                </w:p>
              </w:tc>
            </w:tr>
          </w:tbl>
          <w:p w:rsidR="00FE2CAA" w:rsidRPr="00FE2CAA" w:rsidRDefault="00FE2CAA" w:rsidP="00E222EA">
            <w:pPr>
              <w:spacing w:after="0" w:line="360" w:lineRule="auto"/>
              <w:rPr>
                <w:rFonts w:ascii="Times New Roman" w:hAnsi="Times New Roman"/>
                <w:bCs/>
                <w:sz w:val="10"/>
                <w:szCs w:val="10"/>
              </w:rPr>
            </w:pPr>
          </w:p>
          <w:p w:rsidR="00D25267" w:rsidRPr="00AB1A16" w:rsidRDefault="00BF7094" w:rsidP="00E222EA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7094">
              <w:rPr>
                <w:rFonts w:ascii="Times New Roman" w:hAnsi="Times New Roman"/>
                <w:bCs/>
                <w:sz w:val="24"/>
                <w:szCs w:val="24"/>
              </w:rPr>
              <w:t>Find all frequent item-sets using apriori algorithm. Consider min_sup = 3.</w:t>
            </w:r>
          </w:p>
        </w:tc>
        <w:tc>
          <w:tcPr>
            <w:tcW w:w="335" w:type="pct"/>
          </w:tcPr>
          <w:p w:rsidR="00D25267" w:rsidRPr="00AB1A16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</w:t>
            </w:r>
            <w:r w:rsidR="00425A91" w:rsidRPr="00AB1A16"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D25267" w:rsidRPr="00AB1A16" w:rsidTr="00DF6009">
        <w:tc>
          <w:tcPr>
            <w:tcW w:w="5000" w:type="pct"/>
            <w:gridSpan w:val="4"/>
          </w:tcPr>
          <w:p w:rsidR="00D25267" w:rsidRPr="00AB1A16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B1A16">
              <w:rPr>
                <w:rFonts w:ascii="Times New Roman" w:hAnsi="Times New Roman"/>
              </w:rPr>
              <w:br w:type="page"/>
            </w:r>
            <w:r w:rsidRPr="00AB1A16">
              <w:rPr>
                <w:rFonts w:ascii="Times New Roman" w:hAnsi="Times New Roman"/>
              </w:rPr>
              <w:br w:type="page"/>
            </w:r>
          </w:p>
          <w:p w:rsidR="00696112" w:rsidRPr="00AB1A16" w:rsidRDefault="00696112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:rsidR="00696112" w:rsidRPr="00AB1A16" w:rsidRDefault="00696112" w:rsidP="00E222EA">
            <w:pPr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25267" w:rsidRPr="00AB1A16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SECTION – II</w:t>
            </w:r>
          </w:p>
          <w:p w:rsidR="00D25267" w:rsidRPr="00AB1A16" w:rsidRDefault="00D25267" w:rsidP="00E222EA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bidi="hi-IN"/>
              </w:rPr>
            </w:pPr>
          </w:p>
        </w:tc>
      </w:tr>
      <w:tr w:rsidR="00603307" w:rsidRPr="00AB1A16" w:rsidTr="00DF6009">
        <w:tc>
          <w:tcPr>
            <w:tcW w:w="537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Q - 4</w:t>
            </w:r>
          </w:p>
        </w:tc>
        <w:tc>
          <w:tcPr>
            <w:tcW w:w="4128" w:type="pct"/>
            <w:gridSpan w:val="2"/>
          </w:tcPr>
          <w:p w:rsidR="00D25267" w:rsidRPr="00AB1A16" w:rsidRDefault="00D25267" w:rsidP="00E222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</w:t>
            </w:r>
          </w:p>
        </w:tc>
        <w:tc>
          <w:tcPr>
            <w:tcW w:w="335" w:type="pct"/>
          </w:tcPr>
          <w:p w:rsidR="00D25267" w:rsidRPr="00AB1A16" w:rsidRDefault="007F2FED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[10</w:t>
            </w:r>
            <w:r w:rsidR="00D25267"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rPr>
          <w:trHeight w:val="158"/>
        </w:trPr>
        <w:tc>
          <w:tcPr>
            <w:tcW w:w="537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128" w:type="pct"/>
            <w:gridSpan w:val="2"/>
          </w:tcPr>
          <w:p w:rsidR="00D25267" w:rsidRPr="00AB1A16" w:rsidRDefault="008D4AC5" w:rsidP="00E222EA">
            <w:pPr>
              <w:tabs>
                <w:tab w:val="left" w:pos="222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4AC5">
              <w:rPr>
                <w:rFonts w:ascii="Times New Roman" w:hAnsi="Times New Roman"/>
                <w:sz w:val="24"/>
                <w:szCs w:val="24"/>
              </w:rPr>
              <w:t>List three methods of cross-validation.</w:t>
            </w:r>
          </w:p>
        </w:tc>
        <w:tc>
          <w:tcPr>
            <w:tcW w:w="335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  <w:lang w:bidi="hi-IN"/>
              </w:rPr>
              <w:t>[02]</w:t>
            </w:r>
          </w:p>
        </w:tc>
      </w:tr>
      <w:tr w:rsidR="00603307" w:rsidRPr="00AB1A16" w:rsidTr="00DF6009">
        <w:trPr>
          <w:trHeight w:val="158"/>
        </w:trPr>
        <w:tc>
          <w:tcPr>
            <w:tcW w:w="537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128" w:type="pct"/>
            <w:gridSpan w:val="2"/>
          </w:tcPr>
          <w:p w:rsidR="008177A8" w:rsidRDefault="008177A8">
            <w:pPr>
              <w:tabs>
                <w:tab w:val="left" w:pos="2220"/>
              </w:tabs>
              <w:spacing w:after="0" w:line="360" w:lineRule="auto"/>
              <w:rPr>
                <w:ins w:id="0" w:author="Resources" w:date="2020-03-17T12:25:00Z"/>
                <w:rFonts w:ascii="Times New Roman" w:hAnsi="Times New Roman"/>
                <w:sz w:val="24"/>
                <w:szCs w:val="24"/>
              </w:rPr>
              <w:pPrChange w:id="1" w:author="Resources" w:date="2020-03-17T12:24:00Z">
                <w:pPr>
                  <w:tabs>
                    <w:tab w:val="left" w:pos="2220"/>
                  </w:tabs>
                  <w:spacing w:after="0" w:line="360" w:lineRule="auto"/>
                  <w:jc w:val="both"/>
                </w:pPr>
              </w:pPrChange>
            </w:pPr>
            <w:ins w:id="2" w:author="Resources" w:date="2020-03-17T12:19:00Z">
              <w:r>
                <w:rPr>
                  <w:rFonts w:ascii="Times New Roman" w:hAnsi="Times New Roman"/>
                  <w:sz w:val="24"/>
                  <w:szCs w:val="24"/>
                </w:rPr>
                <w:t>Identify support vectors from following data.</w:t>
              </w:r>
            </w:ins>
          </w:p>
          <w:p w:rsidR="00D25267" w:rsidRPr="00AB1A16" w:rsidRDefault="005E3DE9" w:rsidP="008177A8">
            <w:pPr>
              <w:tabs>
                <w:tab w:val="left" w:pos="2220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object w:dxaOrig="3708" w:dyaOrig="2472">
                <v:shape id="_x0000_i1026" type="#_x0000_t75" style="width:178pt;height:118.65pt" o:ole="">
                  <v:imagedata r:id="rId10" o:title=""/>
                </v:shape>
                <o:OLEObject Type="Embed" ProgID="PBrush" ShapeID="_x0000_i1026" DrawAspect="Content" ObjectID="_1649935155" r:id="rId11"/>
              </w:object>
            </w:r>
          </w:p>
        </w:tc>
        <w:tc>
          <w:tcPr>
            <w:tcW w:w="335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[0</w:t>
            </w:r>
            <w:r w:rsidRPr="00AB1A16">
              <w:rPr>
                <w:rFonts w:ascii="Times New Roman" w:hAnsi="Times New Roman"/>
                <w:bCs/>
                <w:sz w:val="24"/>
                <w:szCs w:val="24"/>
                <w:lang w:bidi="hi-IN"/>
              </w:rPr>
              <w:t>2</w:t>
            </w:r>
            <w:r w:rsidRPr="00AB1A16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]</w:t>
            </w:r>
          </w:p>
        </w:tc>
      </w:tr>
      <w:tr w:rsidR="00603307" w:rsidRPr="00AB1A16" w:rsidTr="00DF6009">
        <w:trPr>
          <w:trHeight w:val="158"/>
        </w:trPr>
        <w:tc>
          <w:tcPr>
            <w:tcW w:w="537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128" w:type="pct"/>
            <w:gridSpan w:val="2"/>
          </w:tcPr>
          <w:p w:rsidR="00D25267" w:rsidRPr="00AB1A16" w:rsidRDefault="006D6A2A" w:rsidP="00E222EA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are the differences between machine learning and deep learning?</w:t>
            </w:r>
          </w:p>
        </w:tc>
        <w:tc>
          <w:tcPr>
            <w:tcW w:w="335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[0</w:t>
            </w:r>
            <w:r w:rsidR="00F133AA" w:rsidRPr="00AB1A16">
              <w:rPr>
                <w:rFonts w:ascii="Times New Roman" w:hAnsi="Times New Roman"/>
                <w:bCs/>
                <w:sz w:val="24"/>
                <w:szCs w:val="24"/>
                <w:lang w:bidi="hi-IN"/>
              </w:rPr>
              <w:t>3</w:t>
            </w:r>
            <w:r w:rsidRPr="00AB1A16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]</w:t>
            </w:r>
          </w:p>
        </w:tc>
      </w:tr>
      <w:tr w:rsidR="00603307" w:rsidRPr="00AB1A16" w:rsidTr="00DF6009">
        <w:trPr>
          <w:trHeight w:val="424"/>
        </w:trPr>
        <w:tc>
          <w:tcPr>
            <w:tcW w:w="537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4128" w:type="pct"/>
            <w:gridSpan w:val="2"/>
          </w:tcPr>
          <w:p w:rsidR="00CD2FB9" w:rsidRPr="00AB1A16" w:rsidRDefault="00B82111" w:rsidP="00E222EA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 three activation function. </w:t>
            </w:r>
          </w:p>
        </w:tc>
        <w:tc>
          <w:tcPr>
            <w:tcW w:w="335" w:type="pct"/>
          </w:tcPr>
          <w:p w:rsidR="00D25267" w:rsidRPr="00AB1A16" w:rsidRDefault="00D30E84" w:rsidP="00D2526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[03</w:t>
            </w:r>
            <w:r w:rsidR="00D25267" w:rsidRPr="00AB1A16">
              <w:rPr>
                <w:rFonts w:ascii="Times New Roman" w:hAnsi="Times New Roman"/>
                <w:b/>
                <w:sz w:val="24"/>
                <w:szCs w:val="24"/>
                <w:cs/>
                <w:lang w:bidi="hi-IN"/>
              </w:rPr>
              <w:t>]</w:t>
            </w:r>
          </w:p>
        </w:tc>
      </w:tr>
      <w:tr w:rsidR="00A55659" w:rsidRPr="00AB1A16" w:rsidTr="00DF6009">
        <w:trPr>
          <w:trHeight w:val="217"/>
        </w:trPr>
        <w:tc>
          <w:tcPr>
            <w:tcW w:w="537" w:type="pct"/>
          </w:tcPr>
          <w:p w:rsidR="00A55659" w:rsidRPr="00AB1A16" w:rsidRDefault="00A55659" w:rsidP="00A5565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Q - 5</w:t>
            </w:r>
          </w:p>
        </w:tc>
        <w:tc>
          <w:tcPr>
            <w:tcW w:w="4128" w:type="pct"/>
            <w:gridSpan w:val="2"/>
          </w:tcPr>
          <w:p w:rsidR="00A55659" w:rsidRPr="00AB1A16" w:rsidRDefault="00A55659" w:rsidP="00A5565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 [Any Two]</w:t>
            </w:r>
          </w:p>
        </w:tc>
        <w:tc>
          <w:tcPr>
            <w:tcW w:w="335" w:type="pct"/>
          </w:tcPr>
          <w:p w:rsidR="00A55659" w:rsidRPr="00AB1A16" w:rsidRDefault="00A55659" w:rsidP="00A5565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  <w:lang w:bidi="hi-IN"/>
              </w:rPr>
              <w:t>[10]</w:t>
            </w:r>
          </w:p>
        </w:tc>
      </w:tr>
      <w:tr w:rsidR="00603307" w:rsidRPr="00AB1A16" w:rsidTr="00DF6009">
        <w:tc>
          <w:tcPr>
            <w:tcW w:w="537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128" w:type="pct"/>
            <w:gridSpan w:val="2"/>
          </w:tcPr>
          <w:p w:rsidR="00D25267" w:rsidRPr="00AB1A16" w:rsidRDefault="006D2A0B" w:rsidP="005E3DE9">
            <w:pPr>
              <w:tabs>
                <w:tab w:val="left" w:pos="2220"/>
              </w:tabs>
              <w:spacing w:after="0"/>
              <w:rPr>
                <w:rFonts w:ascii="Times New Roman" w:hAnsi="Times New Roman"/>
                <w:sz w:val="24"/>
                <w:szCs w:val="24"/>
                <w:cs/>
                <w:lang w:bidi="hi-IN"/>
              </w:rPr>
            </w:pPr>
            <w:r w:rsidRPr="006D2A0B">
              <w:rPr>
                <w:rFonts w:ascii="Times New Roman" w:hAnsi="Times New Roman"/>
                <w:sz w:val="24"/>
                <w:szCs w:val="24"/>
                <w:lang w:bidi="hi-IN"/>
              </w:rPr>
              <w:t>How to measure the performance of classifier? What is a confusion matrix? Which are the other similar terms associated with it?</w:t>
            </w:r>
          </w:p>
        </w:tc>
        <w:tc>
          <w:tcPr>
            <w:tcW w:w="335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cs/>
                <w:lang w:bidi="hi-IN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  <w:lang w:bidi="hi-IN"/>
              </w:rPr>
              <w:t>[05]</w:t>
            </w:r>
          </w:p>
        </w:tc>
      </w:tr>
      <w:tr w:rsidR="00603307" w:rsidRPr="00AB1A16" w:rsidTr="00DF6009">
        <w:trPr>
          <w:trHeight w:hRule="exact" w:val="2208"/>
        </w:trPr>
        <w:tc>
          <w:tcPr>
            <w:tcW w:w="537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128" w:type="pct"/>
            <w:gridSpan w:val="2"/>
          </w:tcPr>
          <w:p w:rsidR="00D25267" w:rsidRDefault="00DF6009" w:rsidP="00DF600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Age of Death cases of COVID-19 is given below. Find mean, median, mode, standard deviation, </w:t>
            </w:r>
            <w:r w:rsidR="009F4A1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and </w:t>
            </w:r>
            <w:bookmarkStart w:id="3" w:name="_GoBack"/>
            <w:bookmarkEnd w:id="3"/>
            <w:r>
              <w:rPr>
                <w:rFonts w:ascii="Times New Roman" w:hAnsi="Times New Roman"/>
                <w:sz w:val="24"/>
                <w:szCs w:val="24"/>
                <w:lang w:val="en-IN"/>
              </w:rPr>
              <w:t>range.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76"/>
              <w:gridCol w:w="703"/>
              <w:gridCol w:w="699"/>
              <w:gridCol w:w="699"/>
              <w:gridCol w:w="699"/>
              <w:gridCol w:w="699"/>
              <w:gridCol w:w="699"/>
              <w:gridCol w:w="627"/>
              <w:gridCol w:w="627"/>
              <w:gridCol w:w="627"/>
              <w:gridCol w:w="627"/>
            </w:tblGrid>
            <w:tr w:rsidR="00EB5771" w:rsidTr="00EB5771">
              <w:trPr>
                <w:jc w:val="center"/>
              </w:trPr>
              <w:tc>
                <w:tcPr>
                  <w:tcW w:w="74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Patients</w:t>
                  </w:r>
                </w:p>
              </w:tc>
              <w:tc>
                <w:tcPr>
                  <w:tcW w:w="703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P1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P2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P3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P4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P5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P6</w:t>
                  </w:r>
                </w:p>
              </w:tc>
              <w:tc>
                <w:tcPr>
                  <w:tcW w:w="627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P7</w:t>
                  </w:r>
                </w:p>
              </w:tc>
              <w:tc>
                <w:tcPr>
                  <w:tcW w:w="627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P8</w:t>
                  </w:r>
                </w:p>
              </w:tc>
              <w:tc>
                <w:tcPr>
                  <w:tcW w:w="627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P9</w:t>
                  </w:r>
                </w:p>
              </w:tc>
              <w:tc>
                <w:tcPr>
                  <w:tcW w:w="627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P10</w:t>
                  </w:r>
                </w:p>
              </w:tc>
            </w:tr>
            <w:tr w:rsidR="00EB5771" w:rsidTr="00EB5771">
              <w:trPr>
                <w:jc w:val="center"/>
              </w:trPr>
              <w:tc>
                <w:tcPr>
                  <w:tcW w:w="74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Age</w:t>
                  </w:r>
                </w:p>
              </w:tc>
              <w:tc>
                <w:tcPr>
                  <w:tcW w:w="703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52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62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48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96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78</w:t>
                  </w:r>
                </w:p>
              </w:tc>
              <w:tc>
                <w:tcPr>
                  <w:tcW w:w="699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38</w:t>
                  </w:r>
                </w:p>
              </w:tc>
              <w:tc>
                <w:tcPr>
                  <w:tcW w:w="627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56</w:t>
                  </w:r>
                </w:p>
              </w:tc>
              <w:tc>
                <w:tcPr>
                  <w:tcW w:w="627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45</w:t>
                  </w:r>
                </w:p>
              </w:tc>
              <w:tc>
                <w:tcPr>
                  <w:tcW w:w="627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79</w:t>
                  </w:r>
                </w:p>
              </w:tc>
              <w:tc>
                <w:tcPr>
                  <w:tcW w:w="627" w:type="dxa"/>
                  <w:vAlign w:val="center"/>
                </w:tcPr>
                <w:p w:rsidR="00EB5771" w:rsidRDefault="00EB5771" w:rsidP="00EB5771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82</w:t>
                  </w:r>
                </w:p>
              </w:tc>
            </w:tr>
          </w:tbl>
          <w:p w:rsidR="00DF6009" w:rsidRDefault="00DF6009" w:rsidP="00DF600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:rsidR="00DF6009" w:rsidRPr="00AB1A16" w:rsidRDefault="00DF6009" w:rsidP="00DF600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5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1A16">
              <w:rPr>
                <w:rFonts w:ascii="Times New Roman" w:hAnsi="Times New Roman"/>
                <w:sz w:val="24"/>
                <w:szCs w:val="24"/>
              </w:rPr>
              <w:t>[05]</w:t>
            </w:r>
          </w:p>
        </w:tc>
      </w:tr>
      <w:tr w:rsidR="00603307" w:rsidRPr="00AB1A16" w:rsidTr="00DF6009">
        <w:tc>
          <w:tcPr>
            <w:tcW w:w="537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(c)</w:t>
            </w:r>
          </w:p>
        </w:tc>
        <w:tc>
          <w:tcPr>
            <w:tcW w:w="4128" w:type="pct"/>
            <w:gridSpan w:val="2"/>
          </w:tcPr>
          <w:p w:rsidR="00CD2FB9" w:rsidRDefault="00D225AE" w:rsidP="00D225A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You ar</w:t>
            </w:r>
            <w:r w:rsidR="00B53216" w:rsidRPr="00B5321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e a marketing analyst for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Shopping Mall</w:t>
            </w:r>
            <w:r w:rsidR="00B53216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  <w:r w:rsidRPr="00D225AE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You have collected following data of </w:t>
            </w:r>
            <w:r w:rsidR="00E45A6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number of </w:t>
            </w:r>
            <w:r w:rsidRPr="00D225AE">
              <w:rPr>
                <w:rFonts w:ascii="Times New Roman" w:hAnsi="Times New Roman"/>
                <w:sz w:val="24"/>
                <w:szCs w:val="24"/>
                <w:lang w:val="en-IN"/>
              </w:rPr>
              <w:t>advertisement vs sales. Determine the equation of the best fit straight line using Least Squares Method (LSM) method</w:t>
            </w:r>
            <w:r w:rsidR="00E45A6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. Also </w:t>
            </w:r>
            <w:r w:rsidR="00E45A6C" w:rsidRPr="00E45A6C">
              <w:rPr>
                <w:rFonts w:ascii="Times New Roman" w:hAnsi="Times New Roman"/>
                <w:sz w:val="24"/>
                <w:szCs w:val="24"/>
                <w:lang w:val="en-IN"/>
              </w:rPr>
              <w:t>Predict the sales when</w:t>
            </w:r>
            <w:r w:rsidR="00E45A6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number of advertising is 13.</w:t>
            </w:r>
          </w:p>
          <w:p w:rsidR="002C6AE4" w:rsidRPr="002C6AE4" w:rsidRDefault="002C6AE4" w:rsidP="002C6AE4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18"/>
                <w:szCs w:val="20"/>
                <w:lang w:val="en-IN"/>
              </w:rPr>
            </w:pPr>
            <w:r w:rsidRPr="002C6AE4">
              <w:rPr>
                <w:rFonts w:ascii="Times New Roman" w:hAnsi="Times New Roman"/>
                <w:b/>
                <w:sz w:val="18"/>
                <w:szCs w:val="20"/>
                <w:lang w:val="en-IN"/>
              </w:rPr>
              <w:t>[P.T.O.</w:t>
            </w:r>
          </w:p>
          <w:p w:rsidR="002C6AE4" w:rsidRPr="002C6AE4" w:rsidRDefault="002C6AE4" w:rsidP="002C6AE4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0"/>
                <w:szCs w:val="20"/>
                <w:lang w:val="en-I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  <w:tblPrChange w:id="4" w:author="Resources" w:date="2020-03-17T12:23:00Z"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2137"/>
              <w:gridCol w:w="1980"/>
              <w:tblGridChange w:id="5">
                <w:tblGrid>
                  <w:gridCol w:w="2137"/>
                  <w:gridCol w:w="1851"/>
                  <w:gridCol w:w="129"/>
                  <w:gridCol w:w="3859"/>
                </w:tblGrid>
              </w:tblGridChange>
            </w:tblGrid>
            <w:tr w:rsidR="00D225AE" w:rsidTr="00F84F88">
              <w:trPr>
                <w:jc w:val="center"/>
                <w:ins w:id="6" w:author="Resources" w:date="2020-03-17T11:06:00Z"/>
              </w:trPr>
              <w:tc>
                <w:tcPr>
                  <w:tcW w:w="2137" w:type="dxa"/>
                  <w:vAlign w:val="center"/>
                  <w:tcPrChange w:id="7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Pr="00E100E8" w:rsidRDefault="00E45A6C">
                  <w:pPr>
                    <w:spacing w:after="0" w:line="360" w:lineRule="auto"/>
                    <w:jc w:val="center"/>
                    <w:rPr>
                      <w:ins w:id="8" w:author="Resources" w:date="2020-03-17T11:06:00Z"/>
                      <w:rFonts w:ascii="Times New Roman" w:hAnsi="Times New Roman"/>
                      <w:b/>
                      <w:sz w:val="24"/>
                      <w:szCs w:val="24"/>
                      <w:rPrChange w:id="9" w:author="Resources" w:date="2020-03-17T11:11:00Z">
                        <w:rPr>
                          <w:ins w:id="10" w:author="Resources" w:date="2020-03-17T11:06:00Z"/>
                          <w:rFonts w:ascii="Times New Roman" w:hAnsi="Times New Roman"/>
                          <w:sz w:val="24"/>
                          <w:szCs w:val="24"/>
                        </w:rPr>
                      </w:rPrChange>
                    </w:rPr>
                    <w:pPrChange w:id="11" w:author="Resources" w:date="2020-03-17T11:16:00Z">
                      <w:pPr>
                        <w:spacing w:after="0" w:line="360" w:lineRule="auto"/>
                        <w:jc w:val="both"/>
                      </w:pPr>
                    </w:pPrChange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Number of </w:t>
                  </w:r>
                  <w:r w:rsidR="00D225AE" w:rsidRPr="0020529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Ad</w:t>
                  </w:r>
                </w:p>
              </w:tc>
              <w:tc>
                <w:tcPr>
                  <w:tcW w:w="1980" w:type="dxa"/>
                  <w:vAlign w:val="center"/>
                  <w:tcPrChange w:id="12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Pr="00E100E8" w:rsidRDefault="00D225AE">
                  <w:pPr>
                    <w:spacing w:after="0" w:line="360" w:lineRule="auto"/>
                    <w:jc w:val="center"/>
                    <w:rPr>
                      <w:ins w:id="13" w:author="Resources" w:date="2020-03-17T11:06:00Z"/>
                      <w:rFonts w:ascii="Times New Roman" w:hAnsi="Times New Roman"/>
                      <w:b/>
                      <w:sz w:val="24"/>
                      <w:szCs w:val="24"/>
                      <w:rPrChange w:id="14" w:author="Resources" w:date="2020-03-17T11:11:00Z">
                        <w:rPr>
                          <w:ins w:id="15" w:author="Resources" w:date="2020-03-17T11:06:00Z"/>
                          <w:rFonts w:ascii="Times New Roman" w:hAnsi="Times New Roman"/>
                          <w:sz w:val="24"/>
                          <w:szCs w:val="24"/>
                        </w:rPr>
                      </w:rPrChange>
                    </w:rPr>
                    <w:pPrChange w:id="16" w:author="Resources" w:date="2020-03-17T11:17:00Z">
                      <w:pPr>
                        <w:spacing w:after="0" w:line="360" w:lineRule="auto"/>
                        <w:jc w:val="both"/>
                      </w:pPr>
                    </w:pPrChange>
                  </w:pPr>
                  <w:r w:rsidRPr="0020529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Sales (Units)</w:t>
                  </w:r>
                </w:p>
              </w:tc>
            </w:tr>
            <w:tr w:rsidR="00D225AE" w:rsidTr="00F84F88">
              <w:trPr>
                <w:jc w:val="center"/>
                <w:ins w:id="17" w:author="Resources" w:date="2020-03-17T11:06:00Z"/>
              </w:trPr>
              <w:tc>
                <w:tcPr>
                  <w:tcW w:w="2137" w:type="dxa"/>
                  <w:vAlign w:val="center"/>
                  <w:tcPrChange w:id="18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Default="00D225AE" w:rsidP="00D225AE">
                  <w:pPr>
                    <w:spacing w:after="0" w:line="360" w:lineRule="auto"/>
                    <w:jc w:val="center"/>
                    <w:rPr>
                      <w:ins w:id="19" w:author="Resources" w:date="2020-03-17T11:06:00Z"/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980" w:type="dxa"/>
                  <w:vAlign w:val="center"/>
                  <w:tcPrChange w:id="20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Default="00D225AE">
                  <w:pPr>
                    <w:spacing w:after="0" w:line="360" w:lineRule="auto"/>
                    <w:jc w:val="center"/>
                    <w:rPr>
                      <w:ins w:id="21" w:author="Resources" w:date="2020-03-17T11:06:00Z"/>
                      <w:rFonts w:ascii="Times New Roman" w:hAnsi="Times New Roman"/>
                      <w:sz w:val="24"/>
                      <w:szCs w:val="24"/>
                    </w:rPr>
                    <w:pPrChange w:id="22" w:author="Resources" w:date="2020-03-17T11:11:00Z">
                      <w:pPr>
                        <w:spacing w:after="0" w:line="360" w:lineRule="auto"/>
                        <w:jc w:val="both"/>
                      </w:pPr>
                    </w:pPrChange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D225AE" w:rsidTr="00F84F88">
              <w:trPr>
                <w:jc w:val="center"/>
                <w:ins w:id="23" w:author="Resources" w:date="2020-03-17T11:06:00Z"/>
              </w:trPr>
              <w:tc>
                <w:tcPr>
                  <w:tcW w:w="2137" w:type="dxa"/>
                  <w:vAlign w:val="center"/>
                  <w:tcPrChange w:id="24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Default="00D225AE">
                  <w:pPr>
                    <w:spacing w:after="0" w:line="360" w:lineRule="auto"/>
                    <w:jc w:val="center"/>
                    <w:rPr>
                      <w:ins w:id="25" w:author="Resources" w:date="2020-03-17T11:06:00Z"/>
                      <w:rFonts w:ascii="Times New Roman" w:hAnsi="Times New Roman"/>
                      <w:sz w:val="24"/>
                      <w:szCs w:val="24"/>
                    </w:rPr>
                    <w:pPrChange w:id="26" w:author="Resources" w:date="2020-03-17T11:11:00Z">
                      <w:pPr>
                        <w:spacing w:after="0" w:line="360" w:lineRule="auto"/>
                        <w:jc w:val="both"/>
                      </w:pPr>
                    </w:pPrChange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980" w:type="dxa"/>
                  <w:vAlign w:val="center"/>
                  <w:tcPrChange w:id="27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Default="00D225AE">
                  <w:pPr>
                    <w:spacing w:after="0" w:line="360" w:lineRule="auto"/>
                    <w:jc w:val="center"/>
                    <w:rPr>
                      <w:ins w:id="28" w:author="Resources" w:date="2020-03-17T11:06:00Z"/>
                      <w:rFonts w:ascii="Times New Roman" w:hAnsi="Times New Roman"/>
                      <w:sz w:val="24"/>
                      <w:szCs w:val="24"/>
                    </w:rPr>
                    <w:pPrChange w:id="29" w:author="Resources" w:date="2020-03-17T11:11:00Z">
                      <w:pPr>
                        <w:spacing w:after="0" w:line="360" w:lineRule="auto"/>
                        <w:jc w:val="both"/>
                      </w:pPr>
                    </w:pPrChange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</w:t>
                  </w:r>
                </w:p>
              </w:tc>
            </w:tr>
            <w:tr w:rsidR="00D225AE" w:rsidTr="00F84F88">
              <w:trPr>
                <w:jc w:val="center"/>
                <w:ins w:id="30" w:author="Resources" w:date="2020-03-17T11:06:00Z"/>
              </w:trPr>
              <w:tc>
                <w:tcPr>
                  <w:tcW w:w="2137" w:type="dxa"/>
                  <w:vAlign w:val="center"/>
                  <w:tcPrChange w:id="31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Default="00D225AE">
                  <w:pPr>
                    <w:spacing w:after="0" w:line="360" w:lineRule="auto"/>
                    <w:jc w:val="center"/>
                    <w:rPr>
                      <w:ins w:id="32" w:author="Resources" w:date="2020-03-17T11:06:00Z"/>
                      <w:rFonts w:ascii="Times New Roman" w:hAnsi="Times New Roman"/>
                      <w:sz w:val="24"/>
                      <w:szCs w:val="24"/>
                    </w:rPr>
                    <w:pPrChange w:id="33" w:author="Resources" w:date="2020-03-17T11:11:00Z">
                      <w:pPr>
                        <w:spacing w:after="0" w:line="360" w:lineRule="auto"/>
                        <w:jc w:val="both"/>
                      </w:pPr>
                    </w:pPrChange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980" w:type="dxa"/>
                  <w:vAlign w:val="center"/>
                  <w:tcPrChange w:id="34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Default="00D225AE">
                  <w:pPr>
                    <w:spacing w:after="0" w:line="360" w:lineRule="auto"/>
                    <w:jc w:val="center"/>
                    <w:rPr>
                      <w:ins w:id="35" w:author="Resources" w:date="2020-03-17T11:06:00Z"/>
                      <w:rFonts w:ascii="Times New Roman" w:hAnsi="Times New Roman"/>
                      <w:sz w:val="24"/>
                      <w:szCs w:val="24"/>
                    </w:rPr>
                    <w:pPrChange w:id="36" w:author="Resources" w:date="2020-03-17T11:11:00Z">
                      <w:pPr>
                        <w:spacing w:after="0" w:line="360" w:lineRule="auto"/>
                        <w:jc w:val="both"/>
                      </w:pPr>
                    </w:pPrChange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26</w:t>
                  </w:r>
                </w:p>
              </w:tc>
            </w:tr>
            <w:tr w:rsidR="00D225AE" w:rsidTr="00F84F88">
              <w:trPr>
                <w:jc w:val="center"/>
                <w:ins w:id="37" w:author="Resources" w:date="2020-03-17T11:06:00Z"/>
              </w:trPr>
              <w:tc>
                <w:tcPr>
                  <w:tcW w:w="2137" w:type="dxa"/>
                  <w:vAlign w:val="center"/>
                  <w:tcPrChange w:id="38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Default="00D225AE">
                  <w:pPr>
                    <w:spacing w:after="0" w:line="360" w:lineRule="auto"/>
                    <w:jc w:val="center"/>
                    <w:rPr>
                      <w:ins w:id="39" w:author="Resources" w:date="2020-03-17T11:06:00Z"/>
                      <w:rFonts w:ascii="Times New Roman" w:hAnsi="Times New Roman"/>
                      <w:sz w:val="24"/>
                      <w:szCs w:val="24"/>
                    </w:rPr>
                    <w:pPrChange w:id="40" w:author="Resources" w:date="2020-03-17T11:17:00Z">
                      <w:pPr>
                        <w:spacing w:after="0" w:line="360" w:lineRule="auto"/>
                        <w:jc w:val="both"/>
                      </w:pPr>
                    </w:pPrChange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980" w:type="dxa"/>
                  <w:vAlign w:val="center"/>
                  <w:tcPrChange w:id="41" w:author="Resources" w:date="2020-03-17T12:23:00Z">
                    <w:tcPr>
                      <w:tcW w:w="3988" w:type="dxa"/>
                      <w:gridSpan w:val="2"/>
                    </w:tcPr>
                  </w:tcPrChange>
                </w:tcPr>
                <w:p w:rsidR="00D225AE" w:rsidRDefault="00D225AE">
                  <w:pPr>
                    <w:spacing w:after="0" w:line="360" w:lineRule="auto"/>
                    <w:jc w:val="center"/>
                    <w:rPr>
                      <w:ins w:id="42" w:author="Resources" w:date="2020-03-17T11:06:00Z"/>
                      <w:rFonts w:ascii="Times New Roman" w:hAnsi="Times New Roman"/>
                      <w:sz w:val="24"/>
                      <w:szCs w:val="24"/>
                    </w:rPr>
                    <w:pPrChange w:id="43" w:author="Resources" w:date="2020-03-17T11:11:00Z">
                      <w:pPr>
                        <w:spacing w:after="0" w:line="360" w:lineRule="auto"/>
                        <w:jc w:val="both"/>
                      </w:pPr>
                    </w:pPrChange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</w:tr>
            <w:tr w:rsidR="00D225AE" w:rsidTr="00F84F88">
              <w:trPr>
                <w:jc w:val="center"/>
              </w:trPr>
              <w:tc>
                <w:tcPr>
                  <w:tcW w:w="2137" w:type="dxa"/>
                  <w:vAlign w:val="center"/>
                </w:tcPr>
                <w:p w:rsidR="00D225AE" w:rsidRDefault="00D225AE" w:rsidP="00D225AE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980" w:type="dxa"/>
                  <w:vAlign w:val="center"/>
                </w:tcPr>
                <w:p w:rsidR="00D225AE" w:rsidRDefault="00D225AE" w:rsidP="00D225AE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36</w:t>
                  </w:r>
                </w:p>
              </w:tc>
            </w:tr>
          </w:tbl>
          <w:p w:rsidR="00D225AE" w:rsidRPr="00AB1A16" w:rsidRDefault="00D225AE" w:rsidP="00D225A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5" w:type="pct"/>
          </w:tcPr>
          <w:p w:rsidR="00D25267" w:rsidRPr="00AB1A16" w:rsidRDefault="00D25267" w:rsidP="00D252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1A16">
              <w:rPr>
                <w:rFonts w:ascii="Times New Roman" w:hAnsi="Times New Roman"/>
                <w:sz w:val="24"/>
                <w:szCs w:val="24"/>
              </w:rPr>
              <w:t>[05]</w:t>
            </w:r>
          </w:p>
        </w:tc>
      </w:tr>
      <w:tr w:rsidR="00603307" w:rsidRPr="00AB1A16" w:rsidTr="00DF6009">
        <w:trPr>
          <w:trHeight w:val="442"/>
        </w:trPr>
        <w:tc>
          <w:tcPr>
            <w:tcW w:w="537" w:type="pct"/>
          </w:tcPr>
          <w:p w:rsidR="00D25267" w:rsidRPr="00AB1A16" w:rsidRDefault="00A93CFA" w:rsidP="00A93CF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Q - 6</w:t>
            </w:r>
          </w:p>
        </w:tc>
        <w:tc>
          <w:tcPr>
            <w:tcW w:w="4128" w:type="pct"/>
            <w:gridSpan w:val="2"/>
          </w:tcPr>
          <w:p w:rsidR="00D25267" w:rsidRPr="00AB1A16" w:rsidRDefault="00A93CFA" w:rsidP="00E222E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Answer the following questions. [Any Three]</w:t>
            </w:r>
          </w:p>
        </w:tc>
        <w:tc>
          <w:tcPr>
            <w:tcW w:w="335" w:type="pct"/>
          </w:tcPr>
          <w:p w:rsidR="00D25267" w:rsidRPr="00AB1A16" w:rsidRDefault="00984A9D" w:rsidP="00D2526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[15</w:t>
            </w:r>
            <w:r w:rsidR="00D25267"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c>
          <w:tcPr>
            <w:tcW w:w="537" w:type="pct"/>
          </w:tcPr>
          <w:p w:rsidR="00D25267" w:rsidRPr="00AB1A16" w:rsidRDefault="00A93CFA" w:rsidP="00A93CF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4128" w:type="pct"/>
            <w:gridSpan w:val="2"/>
          </w:tcPr>
          <w:p w:rsidR="00D25267" w:rsidRPr="00AB1A16" w:rsidRDefault="00C70B91" w:rsidP="009F558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What is kernel function in SVM? Why it is required</w:t>
            </w:r>
            <w:r w:rsidR="002F6D9C">
              <w:rPr>
                <w:rFonts w:ascii="Times New Roman" w:hAnsi="Times New Roman"/>
                <w:sz w:val="24"/>
                <w:szCs w:val="24"/>
                <w:lang w:val="en-IN"/>
              </w:rPr>
              <w:t>? Explain in brief.</w:t>
            </w:r>
          </w:p>
        </w:tc>
        <w:tc>
          <w:tcPr>
            <w:tcW w:w="335" w:type="pct"/>
          </w:tcPr>
          <w:p w:rsidR="00D25267" w:rsidRPr="00AB1A16" w:rsidRDefault="00984A9D" w:rsidP="00D25267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[05</w:t>
            </w:r>
            <w:r w:rsidR="00DF336D"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c>
          <w:tcPr>
            <w:tcW w:w="537" w:type="pct"/>
          </w:tcPr>
          <w:p w:rsidR="00D25267" w:rsidRPr="00AB1A16" w:rsidRDefault="00A93CFA" w:rsidP="00A93CF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128" w:type="pct"/>
            <w:gridSpan w:val="2"/>
          </w:tcPr>
          <w:p w:rsidR="00D25267" w:rsidRPr="00AB1A16" w:rsidRDefault="00E862DA" w:rsidP="005E3D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E862DA">
              <w:rPr>
                <w:rFonts w:ascii="Times New Roman" w:hAnsi="Times New Roman"/>
                <w:sz w:val="24"/>
                <w:szCs w:val="24"/>
                <w:lang w:val="en-IN"/>
              </w:rPr>
              <w:t>Apply k-means clustering on the following data: 2, 3, 4, 10, 11, 12, 20, 25, 30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for K(number of cluster)=2.</w:t>
            </w:r>
          </w:p>
        </w:tc>
        <w:tc>
          <w:tcPr>
            <w:tcW w:w="335" w:type="pct"/>
          </w:tcPr>
          <w:p w:rsidR="00D25267" w:rsidRPr="00AB1A16" w:rsidRDefault="00DF336D" w:rsidP="00D25267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</w:t>
            </w:r>
            <w:r w:rsidR="00E057A3" w:rsidRPr="00AB1A16"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rPr>
          <w:trHeight w:hRule="exact" w:val="399"/>
        </w:trPr>
        <w:tc>
          <w:tcPr>
            <w:tcW w:w="537" w:type="pct"/>
          </w:tcPr>
          <w:p w:rsidR="00D25267" w:rsidRPr="00AB1A16" w:rsidRDefault="00A93CFA" w:rsidP="00A93CF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AB1A16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(c)</w:t>
            </w:r>
          </w:p>
        </w:tc>
        <w:tc>
          <w:tcPr>
            <w:tcW w:w="4128" w:type="pct"/>
            <w:gridSpan w:val="2"/>
          </w:tcPr>
          <w:p w:rsidR="00D25267" w:rsidRPr="00AB1A16" w:rsidRDefault="00836433" w:rsidP="00E222E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cs/>
                <w:lang w:val="en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 xml:space="preserve">Write a </w:t>
            </w:r>
            <w:r w:rsidR="00DA76F1">
              <w:rPr>
                <w:rFonts w:ascii="Times New Roman" w:hAnsi="Times New Roman"/>
                <w:sz w:val="24"/>
                <w:szCs w:val="24"/>
                <w:lang w:val="en-IN" w:bidi="hi-IN"/>
              </w:rPr>
              <w:t xml:space="preserve">short </w:t>
            </w: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>note on Convolutional Neural Network.</w:t>
            </w:r>
          </w:p>
        </w:tc>
        <w:tc>
          <w:tcPr>
            <w:tcW w:w="335" w:type="pct"/>
          </w:tcPr>
          <w:p w:rsidR="00D25267" w:rsidRPr="00AB1A16" w:rsidRDefault="007F2FED" w:rsidP="00D25267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Cs/>
                <w:sz w:val="24"/>
                <w:szCs w:val="24"/>
              </w:rPr>
              <w:t>[05</w:t>
            </w:r>
            <w:r w:rsidR="00DF336D" w:rsidRPr="00AB1A16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</w:tr>
      <w:tr w:rsidR="00603307" w:rsidRPr="00AB1A16" w:rsidTr="00DF6009">
        <w:trPr>
          <w:trHeight w:val="559"/>
        </w:trPr>
        <w:tc>
          <w:tcPr>
            <w:tcW w:w="537" w:type="pct"/>
          </w:tcPr>
          <w:p w:rsidR="00D25267" w:rsidRPr="00AB1A16" w:rsidRDefault="00A93CFA" w:rsidP="00A93CF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A16">
              <w:rPr>
                <w:rFonts w:ascii="Times New Roman" w:hAnsi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4128" w:type="pct"/>
            <w:gridSpan w:val="2"/>
          </w:tcPr>
          <w:p w:rsidR="00F84F88" w:rsidRDefault="00612B37" w:rsidP="00612B3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IN" w:bidi="hi-IN"/>
              </w:rPr>
            </w:pPr>
            <w:r w:rsidRPr="00612B37">
              <w:rPr>
                <w:rFonts w:ascii="Times New Roman" w:hAnsi="Times New Roman"/>
                <w:sz w:val="24"/>
                <w:szCs w:val="24"/>
                <w:lang w:val="en-IN" w:bidi="hi-IN"/>
              </w:rPr>
              <w:t>Car Evaluation Database</w:t>
            </w: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 xml:space="preserve"> is given in below table. Answer the following questions.</w:t>
            </w:r>
          </w:p>
          <w:tbl>
            <w:tblPr>
              <w:tblW w:w="771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2"/>
              <w:gridCol w:w="803"/>
              <w:gridCol w:w="1397"/>
              <w:gridCol w:w="704"/>
              <w:gridCol w:w="877"/>
              <w:gridCol w:w="1387"/>
              <w:gridCol w:w="690"/>
              <w:gridCol w:w="1051"/>
            </w:tblGrid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buying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12B3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maintenance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doors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persons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612B3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luggage boot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safety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condition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vhigh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vhigh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small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unacc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big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vhigh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vhigh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more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small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acc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mid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mid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small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unacc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5more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more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big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acc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vhigh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acc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vhigh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vhigh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big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84F88">
                    <w:rPr>
                      <w:rFonts w:ascii="Times New Roman" w:hAnsi="Times New Roman"/>
                      <w:sz w:val="24"/>
                      <w:szCs w:val="24"/>
                    </w:rPr>
                    <w:t>vgood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D15E7B" w:rsidRPr="00F84F88" w:rsidTr="00D15E7B">
              <w:trPr>
                <w:trHeight w:val="300"/>
                <w:jc w:val="center"/>
              </w:trPr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803" w:type="dxa"/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3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</w:tcPr>
                <w:p w:rsidR="00D15E7B" w:rsidRPr="00F84F88" w:rsidRDefault="00D15E7B" w:rsidP="00D15E7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acc</w:t>
                  </w:r>
                </w:p>
              </w:tc>
            </w:tr>
          </w:tbl>
          <w:p w:rsidR="00F84F88" w:rsidRDefault="00F84F88" w:rsidP="005924F6">
            <w:pPr>
              <w:spacing w:after="0" w:line="360" w:lineRule="auto"/>
              <w:ind w:left="256" w:hanging="90"/>
              <w:jc w:val="both"/>
              <w:rPr>
                <w:rFonts w:ascii="Times New Roman" w:hAnsi="Times New Roman"/>
                <w:sz w:val="24"/>
                <w:szCs w:val="24"/>
                <w:lang w:val="en-IN" w:bidi="hi-IN"/>
              </w:rPr>
            </w:pPr>
          </w:p>
          <w:p w:rsidR="005924F6" w:rsidRPr="005924F6" w:rsidRDefault="005924F6" w:rsidP="005924F6">
            <w:pPr>
              <w:spacing w:after="0" w:line="360" w:lineRule="auto"/>
              <w:ind w:left="256" w:hanging="90"/>
              <w:jc w:val="both"/>
              <w:rPr>
                <w:rFonts w:ascii="Times New Roman" w:hAnsi="Times New Roman"/>
                <w:sz w:val="24"/>
                <w:szCs w:val="24"/>
                <w:lang w:val="en-IN" w:bidi="hi-IN"/>
              </w:rPr>
            </w:pP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>a)</w:t>
            </w: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ab/>
              <w:t>What should be the size of training set?</w:t>
            </w:r>
          </w:p>
          <w:p w:rsidR="005924F6" w:rsidRPr="005924F6" w:rsidRDefault="005924F6" w:rsidP="005924F6">
            <w:pPr>
              <w:spacing w:after="0" w:line="360" w:lineRule="auto"/>
              <w:ind w:left="256" w:hanging="90"/>
              <w:jc w:val="both"/>
              <w:rPr>
                <w:rFonts w:ascii="Times New Roman" w:hAnsi="Times New Roman"/>
                <w:sz w:val="24"/>
                <w:szCs w:val="24"/>
                <w:lang w:val="en-IN" w:bidi="hi-IN"/>
              </w:rPr>
            </w:pP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>b)</w:t>
            </w: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ab/>
              <w:t>What should be the size of testing set?</w:t>
            </w:r>
          </w:p>
          <w:p w:rsidR="005924F6" w:rsidRPr="005924F6" w:rsidRDefault="005924F6" w:rsidP="005924F6">
            <w:pPr>
              <w:spacing w:after="0" w:line="360" w:lineRule="auto"/>
              <w:ind w:left="256" w:hanging="90"/>
              <w:jc w:val="both"/>
              <w:rPr>
                <w:rFonts w:ascii="Times New Roman" w:hAnsi="Times New Roman"/>
                <w:sz w:val="24"/>
                <w:szCs w:val="24"/>
                <w:lang w:val="en-IN" w:bidi="hi-IN"/>
              </w:rPr>
            </w:pP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>c)</w:t>
            </w: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ab/>
              <w:t>How many class label(s) is/are present? Write name of it/them.</w:t>
            </w:r>
          </w:p>
          <w:p w:rsidR="005924F6" w:rsidRPr="005924F6" w:rsidRDefault="005924F6" w:rsidP="005924F6">
            <w:pPr>
              <w:spacing w:after="0" w:line="360" w:lineRule="auto"/>
              <w:ind w:left="256" w:hanging="90"/>
              <w:jc w:val="both"/>
              <w:rPr>
                <w:rFonts w:ascii="Times New Roman" w:hAnsi="Times New Roman"/>
                <w:sz w:val="24"/>
                <w:szCs w:val="24"/>
                <w:lang w:val="en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>d)</w:t>
            </w: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ab/>
              <w:t>Which is target c</w:t>
            </w: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>olumn?</w:t>
            </w:r>
          </w:p>
          <w:p w:rsidR="00D25267" w:rsidRPr="00AB1A16" w:rsidRDefault="005924F6" w:rsidP="005924F6">
            <w:pPr>
              <w:spacing w:after="0" w:line="360" w:lineRule="auto"/>
              <w:ind w:left="256" w:hanging="90"/>
              <w:jc w:val="both"/>
              <w:rPr>
                <w:rFonts w:ascii="Times New Roman" w:hAnsi="Times New Roman"/>
                <w:sz w:val="24"/>
                <w:szCs w:val="24"/>
                <w:cs/>
                <w:lang w:val="en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>e)</w:t>
            </w: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ab/>
              <w:t xml:space="preserve">How many </w:t>
            </w: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 xml:space="preserve">column </w:t>
            </w: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>is/</w:t>
            </w: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 xml:space="preserve">are </w:t>
            </w: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 xml:space="preserve">independent </w:t>
            </w: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>variable</w:t>
            </w: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>(s)</w:t>
            </w:r>
            <w:r w:rsidRPr="005924F6">
              <w:rPr>
                <w:rFonts w:ascii="Times New Roman" w:hAnsi="Times New Roman"/>
                <w:sz w:val="24"/>
                <w:szCs w:val="24"/>
                <w:lang w:val="en-IN" w:bidi="hi-IN"/>
              </w:rPr>
              <w:t xml:space="preserve"> in given dataset</w:t>
            </w:r>
            <w:r>
              <w:rPr>
                <w:rFonts w:ascii="Times New Roman" w:hAnsi="Times New Roman"/>
                <w:sz w:val="24"/>
                <w:szCs w:val="24"/>
                <w:lang w:val="en-IN" w:bidi="hi-IN"/>
              </w:rPr>
              <w:t>? Write name of it/them.</w:t>
            </w:r>
          </w:p>
        </w:tc>
        <w:tc>
          <w:tcPr>
            <w:tcW w:w="335" w:type="pct"/>
          </w:tcPr>
          <w:p w:rsidR="00D25267" w:rsidRPr="00AB1A16" w:rsidRDefault="007F2FED" w:rsidP="00D2526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1A16">
              <w:rPr>
                <w:rFonts w:ascii="Times New Roman" w:hAnsi="Times New Roman"/>
                <w:sz w:val="24"/>
                <w:szCs w:val="24"/>
              </w:rPr>
              <w:t>[05</w:t>
            </w:r>
            <w:r w:rsidR="00D25267" w:rsidRPr="00AB1A16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</w:tr>
    </w:tbl>
    <w:p w:rsidR="0074317E" w:rsidRPr="000720FC" w:rsidRDefault="0074317E" w:rsidP="0005707C">
      <w:pPr>
        <w:jc w:val="center"/>
        <w:rPr>
          <w:bCs/>
        </w:rPr>
      </w:pPr>
      <w:r w:rsidRPr="000720FC">
        <w:rPr>
          <w:bCs/>
        </w:rPr>
        <w:t>*****</w:t>
      </w:r>
    </w:p>
    <w:sectPr w:rsidR="0074317E" w:rsidRPr="000720FC" w:rsidSect="006A3DCF">
      <w:headerReference w:type="default" r:id="rId12"/>
      <w:footerReference w:type="even" r:id="rId13"/>
      <w:footerReference w:type="default" r:id="rId14"/>
      <w:pgSz w:w="11909" w:h="16834" w:code="9"/>
      <w:pgMar w:top="691" w:right="749" w:bottom="1267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727" w:rsidRDefault="00924727">
      <w:r>
        <w:separator/>
      </w:r>
    </w:p>
  </w:endnote>
  <w:endnote w:type="continuationSeparator" w:id="0">
    <w:p w:rsidR="00924727" w:rsidRDefault="0092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9F4" w:rsidRDefault="004259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59F4" w:rsidRDefault="004259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CF" w:rsidRPr="00AF4EA0" w:rsidRDefault="006A3DCF">
    <w:pPr>
      <w:pStyle w:val="Footer"/>
      <w:jc w:val="right"/>
      <w:rPr>
        <w:rFonts w:ascii="Times New Roman" w:hAnsi="Times New Roman"/>
        <w:sz w:val="20"/>
      </w:rPr>
    </w:pPr>
    <w:r w:rsidRPr="00AF4EA0">
      <w:rPr>
        <w:rFonts w:ascii="Times New Roman" w:hAnsi="Times New Roman"/>
        <w:sz w:val="20"/>
      </w:rPr>
      <w:t xml:space="preserve">Page | </w:t>
    </w:r>
    <w:sdt>
      <w:sdtPr>
        <w:rPr>
          <w:rFonts w:ascii="Times New Roman" w:hAnsi="Times New Roman"/>
          <w:sz w:val="20"/>
        </w:rPr>
        <w:id w:val="-292641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F4EA0">
          <w:rPr>
            <w:rFonts w:ascii="Times New Roman" w:hAnsi="Times New Roman"/>
            <w:sz w:val="20"/>
          </w:rPr>
          <w:fldChar w:fldCharType="begin"/>
        </w:r>
        <w:r w:rsidRPr="00AF4EA0">
          <w:rPr>
            <w:rFonts w:ascii="Times New Roman" w:hAnsi="Times New Roman"/>
            <w:sz w:val="20"/>
          </w:rPr>
          <w:instrText xml:space="preserve"> PAGE   \* MERGEFORMAT </w:instrText>
        </w:r>
        <w:r w:rsidRPr="00AF4EA0">
          <w:rPr>
            <w:rFonts w:ascii="Times New Roman" w:hAnsi="Times New Roman"/>
            <w:sz w:val="20"/>
          </w:rPr>
          <w:fldChar w:fldCharType="separate"/>
        </w:r>
        <w:r w:rsidR="009F4A1C">
          <w:rPr>
            <w:rFonts w:ascii="Times New Roman" w:hAnsi="Times New Roman"/>
            <w:noProof/>
            <w:sz w:val="20"/>
          </w:rPr>
          <w:t>3</w:t>
        </w:r>
        <w:r w:rsidRPr="00AF4EA0">
          <w:rPr>
            <w:rFonts w:ascii="Times New Roman" w:hAnsi="Times New Roman"/>
            <w:noProof/>
            <w:sz w:val="20"/>
          </w:rPr>
          <w:fldChar w:fldCharType="end"/>
        </w:r>
      </w:sdtContent>
    </w:sdt>
  </w:p>
  <w:p w:rsidR="004259F4" w:rsidRDefault="004259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727" w:rsidRDefault="00924727">
      <w:r>
        <w:separator/>
      </w:r>
    </w:p>
  </w:footnote>
  <w:footnote w:type="continuationSeparator" w:id="0">
    <w:p w:rsidR="00924727" w:rsidRDefault="00924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9F4" w:rsidRDefault="004259F4" w:rsidP="00225A81">
    <w:pPr>
      <w:pStyle w:val="Header"/>
      <w:jc w:val="right"/>
    </w:pPr>
    <w:r w:rsidRPr="00232C2A">
      <w:rPr>
        <w:rFonts w:ascii="Times New Roman" w:hAnsi="Times New Roman"/>
      </w:rPr>
      <w:t>Candidate Seat no………….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4C63"/>
    <w:multiLevelType w:val="hybridMultilevel"/>
    <w:tmpl w:val="5CA4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AA9"/>
    <w:multiLevelType w:val="hybridMultilevel"/>
    <w:tmpl w:val="3738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C699A"/>
    <w:multiLevelType w:val="hybridMultilevel"/>
    <w:tmpl w:val="1E32E740"/>
    <w:lvl w:ilvl="0" w:tplc="3C0E3D1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5E3ADE"/>
    <w:multiLevelType w:val="hybridMultilevel"/>
    <w:tmpl w:val="204C7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sources">
    <w15:presenceInfo w15:providerId="None" w15:userId="Resourc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07"/>
    <w:rsid w:val="00002DC9"/>
    <w:rsid w:val="00005D57"/>
    <w:rsid w:val="000110DC"/>
    <w:rsid w:val="000115AC"/>
    <w:rsid w:val="000120C2"/>
    <w:rsid w:val="00013BB4"/>
    <w:rsid w:val="00030352"/>
    <w:rsid w:val="000437B1"/>
    <w:rsid w:val="00044D35"/>
    <w:rsid w:val="000458B3"/>
    <w:rsid w:val="0005707C"/>
    <w:rsid w:val="000720FC"/>
    <w:rsid w:val="00074BC4"/>
    <w:rsid w:val="00075618"/>
    <w:rsid w:val="00080808"/>
    <w:rsid w:val="00080AFB"/>
    <w:rsid w:val="00084384"/>
    <w:rsid w:val="000864BB"/>
    <w:rsid w:val="000869E5"/>
    <w:rsid w:val="00091102"/>
    <w:rsid w:val="000914EA"/>
    <w:rsid w:val="000A04CF"/>
    <w:rsid w:val="000B0D95"/>
    <w:rsid w:val="000B763E"/>
    <w:rsid w:val="000B7D44"/>
    <w:rsid w:val="000C0BBF"/>
    <w:rsid w:val="000C2C1D"/>
    <w:rsid w:val="000C509A"/>
    <w:rsid w:val="000D26BB"/>
    <w:rsid w:val="000D34D1"/>
    <w:rsid w:val="000D3863"/>
    <w:rsid w:val="000D5B81"/>
    <w:rsid w:val="000E54F2"/>
    <w:rsid w:val="000E7FC9"/>
    <w:rsid w:val="000F00FD"/>
    <w:rsid w:val="000F24F2"/>
    <w:rsid w:val="000F2EC4"/>
    <w:rsid w:val="000F3638"/>
    <w:rsid w:val="000F4263"/>
    <w:rsid w:val="000F6506"/>
    <w:rsid w:val="000F6A36"/>
    <w:rsid w:val="000F7602"/>
    <w:rsid w:val="00103A60"/>
    <w:rsid w:val="00110F14"/>
    <w:rsid w:val="00113A33"/>
    <w:rsid w:val="00117EB6"/>
    <w:rsid w:val="00121D27"/>
    <w:rsid w:val="00123CDE"/>
    <w:rsid w:val="001256EF"/>
    <w:rsid w:val="001258C6"/>
    <w:rsid w:val="001278A0"/>
    <w:rsid w:val="00127E8C"/>
    <w:rsid w:val="001404DF"/>
    <w:rsid w:val="001429E0"/>
    <w:rsid w:val="001436A1"/>
    <w:rsid w:val="00147006"/>
    <w:rsid w:val="00150F8E"/>
    <w:rsid w:val="00153407"/>
    <w:rsid w:val="00163BE9"/>
    <w:rsid w:val="001651F9"/>
    <w:rsid w:val="00171EB1"/>
    <w:rsid w:val="00173A56"/>
    <w:rsid w:val="00182436"/>
    <w:rsid w:val="0019015F"/>
    <w:rsid w:val="001905EB"/>
    <w:rsid w:val="00190DA6"/>
    <w:rsid w:val="00194884"/>
    <w:rsid w:val="00196D5E"/>
    <w:rsid w:val="00197EF6"/>
    <w:rsid w:val="001A2885"/>
    <w:rsid w:val="001A2BDC"/>
    <w:rsid w:val="001B10FC"/>
    <w:rsid w:val="001B45D0"/>
    <w:rsid w:val="001B62B2"/>
    <w:rsid w:val="001C0B4A"/>
    <w:rsid w:val="001C4019"/>
    <w:rsid w:val="001D32CE"/>
    <w:rsid w:val="001D3BC7"/>
    <w:rsid w:val="001D73DB"/>
    <w:rsid w:val="001E6FA2"/>
    <w:rsid w:val="001F11DA"/>
    <w:rsid w:val="001F1286"/>
    <w:rsid w:val="001F3638"/>
    <w:rsid w:val="001F55C2"/>
    <w:rsid w:val="001F5E24"/>
    <w:rsid w:val="00200324"/>
    <w:rsid w:val="00201B6F"/>
    <w:rsid w:val="00202BF7"/>
    <w:rsid w:val="00202DBC"/>
    <w:rsid w:val="00203DAA"/>
    <w:rsid w:val="0020523E"/>
    <w:rsid w:val="00211161"/>
    <w:rsid w:val="00211DCE"/>
    <w:rsid w:val="0021230F"/>
    <w:rsid w:val="0021708E"/>
    <w:rsid w:val="002171A8"/>
    <w:rsid w:val="0022036D"/>
    <w:rsid w:val="00220A5E"/>
    <w:rsid w:val="00225A81"/>
    <w:rsid w:val="00231558"/>
    <w:rsid w:val="0023511A"/>
    <w:rsid w:val="002360B7"/>
    <w:rsid w:val="00241531"/>
    <w:rsid w:val="00241B19"/>
    <w:rsid w:val="002438B1"/>
    <w:rsid w:val="0025182B"/>
    <w:rsid w:val="00251F92"/>
    <w:rsid w:val="00262324"/>
    <w:rsid w:val="00270655"/>
    <w:rsid w:val="00271E3E"/>
    <w:rsid w:val="0027202F"/>
    <w:rsid w:val="00275BBC"/>
    <w:rsid w:val="002765A7"/>
    <w:rsid w:val="0027724D"/>
    <w:rsid w:val="002841C1"/>
    <w:rsid w:val="0028517B"/>
    <w:rsid w:val="00285E89"/>
    <w:rsid w:val="00287EED"/>
    <w:rsid w:val="00290BCF"/>
    <w:rsid w:val="00291674"/>
    <w:rsid w:val="00293D17"/>
    <w:rsid w:val="002A56A7"/>
    <w:rsid w:val="002A79D0"/>
    <w:rsid w:val="002B4273"/>
    <w:rsid w:val="002C3AB5"/>
    <w:rsid w:val="002C5B22"/>
    <w:rsid w:val="002C6AE4"/>
    <w:rsid w:val="002D39E2"/>
    <w:rsid w:val="002D6E9A"/>
    <w:rsid w:val="002E4AA9"/>
    <w:rsid w:val="002F15EA"/>
    <w:rsid w:val="002F2CC0"/>
    <w:rsid w:val="002F2DA0"/>
    <w:rsid w:val="002F3050"/>
    <w:rsid w:val="002F4C39"/>
    <w:rsid w:val="002F5138"/>
    <w:rsid w:val="002F6364"/>
    <w:rsid w:val="002F6D9C"/>
    <w:rsid w:val="00304475"/>
    <w:rsid w:val="0030449D"/>
    <w:rsid w:val="00304603"/>
    <w:rsid w:val="00306C62"/>
    <w:rsid w:val="0030778A"/>
    <w:rsid w:val="00307B23"/>
    <w:rsid w:val="003109C5"/>
    <w:rsid w:val="00313957"/>
    <w:rsid w:val="00317035"/>
    <w:rsid w:val="00322964"/>
    <w:rsid w:val="00323558"/>
    <w:rsid w:val="0032465F"/>
    <w:rsid w:val="00327190"/>
    <w:rsid w:val="0033059D"/>
    <w:rsid w:val="003319DB"/>
    <w:rsid w:val="003321B1"/>
    <w:rsid w:val="00342D0E"/>
    <w:rsid w:val="00343023"/>
    <w:rsid w:val="003460E8"/>
    <w:rsid w:val="00350AF0"/>
    <w:rsid w:val="00352B7E"/>
    <w:rsid w:val="0035471B"/>
    <w:rsid w:val="0035530E"/>
    <w:rsid w:val="0035619A"/>
    <w:rsid w:val="00360E11"/>
    <w:rsid w:val="00362D22"/>
    <w:rsid w:val="00365A1D"/>
    <w:rsid w:val="003678D7"/>
    <w:rsid w:val="003740FC"/>
    <w:rsid w:val="003747FF"/>
    <w:rsid w:val="00381D1D"/>
    <w:rsid w:val="00384090"/>
    <w:rsid w:val="00391B1D"/>
    <w:rsid w:val="0039483C"/>
    <w:rsid w:val="003953F8"/>
    <w:rsid w:val="003A5E8C"/>
    <w:rsid w:val="003A720E"/>
    <w:rsid w:val="003A7EDA"/>
    <w:rsid w:val="003B138F"/>
    <w:rsid w:val="003B4505"/>
    <w:rsid w:val="003B4CD0"/>
    <w:rsid w:val="003B57D3"/>
    <w:rsid w:val="003B6B9D"/>
    <w:rsid w:val="003C06A9"/>
    <w:rsid w:val="003C4B1B"/>
    <w:rsid w:val="003C52DA"/>
    <w:rsid w:val="003D1324"/>
    <w:rsid w:val="003D671A"/>
    <w:rsid w:val="003E0D10"/>
    <w:rsid w:val="003E1D9A"/>
    <w:rsid w:val="003E3BD0"/>
    <w:rsid w:val="003E4FF6"/>
    <w:rsid w:val="003E7EED"/>
    <w:rsid w:val="003F1026"/>
    <w:rsid w:val="003F308C"/>
    <w:rsid w:val="00407A95"/>
    <w:rsid w:val="00415A5E"/>
    <w:rsid w:val="00416E7E"/>
    <w:rsid w:val="0042261E"/>
    <w:rsid w:val="00423D5F"/>
    <w:rsid w:val="0042573B"/>
    <w:rsid w:val="004259F4"/>
    <w:rsid w:val="00425A91"/>
    <w:rsid w:val="0043233B"/>
    <w:rsid w:val="00432A4E"/>
    <w:rsid w:val="004404B6"/>
    <w:rsid w:val="004459E4"/>
    <w:rsid w:val="004468BD"/>
    <w:rsid w:val="00451BC3"/>
    <w:rsid w:val="0045450D"/>
    <w:rsid w:val="0046193E"/>
    <w:rsid w:val="0046256D"/>
    <w:rsid w:val="0046403F"/>
    <w:rsid w:val="004646F0"/>
    <w:rsid w:val="004710C2"/>
    <w:rsid w:val="004776F7"/>
    <w:rsid w:val="004809C1"/>
    <w:rsid w:val="00484C18"/>
    <w:rsid w:val="0049426C"/>
    <w:rsid w:val="004A0D47"/>
    <w:rsid w:val="004A228E"/>
    <w:rsid w:val="004A5B0E"/>
    <w:rsid w:val="004B1A3C"/>
    <w:rsid w:val="004B3974"/>
    <w:rsid w:val="004C080E"/>
    <w:rsid w:val="004C1A3D"/>
    <w:rsid w:val="004C308F"/>
    <w:rsid w:val="004C6FE3"/>
    <w:rsid w:val="004E3274"/>
    <w:rsid w:val="004E6A85"/>
    <w:rsid w:val="004E6F1D"/>
    <w:rsid w:val="004F0FF7"/>
    <w:rsid w:val="004F1597"/>
    <w:rsid w:val="004F3B86"/>
    <w:rsid w:val="005028CF"/>
    <w:rsid w:val="00512FB9"/>
    <w:rsid w:val="00513BB7"/>
    <w:rsid w:val="00514E0E"/>
    <w:rsid w:val="00520DEC"/>
    <w:rsid w:val="00532589"/>
    <w:rsid w:val="00542851"/>
    <w:rsid w:val="005432C5"/>
    <w:rsid w:val="005474D8"/>
    <w:rsid w:val="00551A7B"/>
    <w:rsid w:val="00555DC4"/>
    <w:rsid w:val="005578B9"/>
    <w:rsid w:val="00557DE2"/>
    <w:rsid w:val="00565CF4"/>
    <w:rsid w:val="0056600A"/>
    <w:rsid w:val="0057484E"/>
    <w:rsid w:val="00575E8C"/>
    <w:rsid w:val="00580178"/>
    <w:rsid w:val="00581A20"/>
    <w:rsid w:val="005824CB"/>
    <w:rsid w:val="00591C11"/>
    <w:rsid w:val="00591D8A"/>
    <w:rsid w:val="005924F6"/>
    <w:rsid w:val="00595D24"/>
    <w:rsid w:val="005A0C53"/>
    <w:rsid w:val="005A194E"/>
    <w:rsid w:val="005A2F34"/>
    <w:rsid w:val="005B2B59"/>
    <w:rsid w:val="005B579A"/>
    <w:rsid w:val="005B658B"/>
    <w:rsid w:val="005D06AB"/>
    <w:rsid w:val="005D2243"/>
    <w:rsid w:val="005D4A07"/>
    <w:rsid w:val="005D5D84"/>
    <w:rsid w:val="005D6F9A"/>
    <w:rsid w:val="005E09AE"/>
    <w:rsid w:val="005E2D7C"/>
    <w:rsid w:val="005E3DE9"/>
    <w:rsid w:val="005E55B7"/>
    <w:rsid w:val="005E5717"/>
    <w:rsid w:val="005E6432"/>
    <w:rsid w:val="005F44B4"/>
    <w:rsid w:val="005F7FF6"/>
    <w:rsid w:val="00603307"/>
    <w:rsid w:val="00603B6D"/>
    <w:rsid w:val="00611B8B"/>
    <w:rsid w:val="00612B37"/>
    <w:rsid w:val="00613701"/>
    <w:rsid w:val="00613E90"/>
    <w:rsid w:val="00616053"/>
    <w:rsid w:val="00616E4C"/>
    <w:rsid w:val="00621457"/>
    <w:rsid w:val="00621F32"/>
    <w:rsid w:val="006228D4"/>
    <w:rsid w:val="006263E3"/>
    <w:rsid w:val="0062677E"/>
    <w:rsid w:val="006332DC"/>
    <w:rsid w:val="006355E8"/>
    <w:rsid w:val="006357CF"/>
    <w:rsid w:val="00640201"/>
    <w:rsid w:val="00640670"/>
    <w:rsid w:val="00643248"/>
    <w:rsid w:val="00643277"/>
    <w:rsid w:val="0065078F"/>
    <w:rsid w:val="006526E3"/>
    <w:rsid w:val="006557FC"/>
    <w:rsid w:val="00661309"/>
    <w:rsid w:val="006617C5"/>
    <w:rsid w:val="006628EC"/>
    <w:rsid w:val="006646BD"/>
    <w:rsid w:val="0066491A"/>
    <w:rsid w:val="00666B04"/>
    <w:rsid w:val="00667E7E"/>
    <w:rsid w:val="00671170"/>
    <w:rsid w:val="00673F43"/>
    <w:rsid w:val="00683DED"/>
    <w:rsid w:val="00686841"/>
    <w:rsid w:val="0068732C"/>
    <w:rsid w:val="00690684"/>
    <w:rsid w:val="0069085D"/>
    <w:rsid w:val="00690C43"/>
    <w:rsid w:val="00694B80"/>
    <w:rsid w:val="00696112"/>
    <w:rsid w:val="006A057E"/>
    <w:rsid w:val="006A3DCF"/>
    <w:rsid w:val="006A4309"/>
    <w:rsid w:val="006B240E"/>
    <w:rsid w:val="006B2F19"/>
    <w:rsid w:val="006C4B15"/>
    <w:rsid w:val="006C5968"/>
    <w:rsid w:val="006D2A0B"/>
    <w:rsid w:val="006D5193"/>
    <w:rsid w:val="006D6A2A"/>
    <w:rsid w:val="006E6791"/>
    <w:rsid w:val="006E6F79"/>
    <w:rsid w:val="006F1533"/>
    <w:rsid w:val="006F283F"/>
    <w:rsid w:val="006F4BF8"/>
    <w:rsid w:val="006F5A71"/>
    <w:rsid w:val="00702D87"/>
    <w:rsid w:val="00705EB9"/>
    <w:rsid w:val="00712F30"/>
    <w:rsid w:val="0071325A"/>
    <w:rsid w:val="00717C00"/>
    <w:rsid w:val="00717F5F"/>
    <w:rsid w:val="00721DEB"/>
    <w:rsid w:val="007224E6"/>
    <w:rsid w:val="0072314F"/>
    <w:rsid w:val="00727F69"/>
    <w:rsid w:val="00734C74"/>
    <w:rsid w:val="007406E7"/>
    <w:rsid w:val="0074072E"/>
    <w:rsid w:val="00742C88"/>
    <w:rsid w:val="0074317E"/>
    <w:rsid w:val="00744CA0"/>
    <w:rsid w:val="00750218"/>
    <w:rsid w:val="0075358F"/>
    <w:rsid w:val="0075393A"/>
    <w:rsid w:val="00753E72"/>
    <w:rsid w:val="00757993"/>
    <w:rsid w:val="007627A6"/>
    <w:rsid w:val="007663DC"/>
    <w:rsid w:val="007753AF"/>
    <w:rsid w:val="00781CAB"/>
    <w:rsid w:val="00782D12"/>
    <w:rsid w:val="0078609B"/>
    <w:rsid w:val="007870F9"/>
    <w:rsid w:val="007916BF"/>
    <w:rsid w:val="00794C70"/>
    <w:rsid w:val="0079502A"/>
    <w:rsid w:val="0079601B"/>
    <w:rsid w:val="007A06B8"/>
    <w:rsid w:val="007C00EB"/>
    <w:rsid w:val="007C73D6"/>
    <w:rsid w:val="007D0D39"/>
    <w:rsid w:val="007D149A"/>
    <w:rsid w:val="007D4D9A"/>
    <w:rsid w:val="007E38B1"/>
    <w:rsid w:val="007E5C7E"/>
    <w:rsid w:val="007F2FED"/>
    <w:rsid w:val="007F6799"/>
    <w:rsid w:val="00801AF3"/>
    <w:rsid w:val="00806A62"/>
    <w:rsid w:val="00811789"/>
    <w:rsid w:val="008127A4"/>
    <w:rsid w:val="008145F0"/>
    <w:rsid w:val="008177A8"/>
    <w:rsid w:val="00823456"/>
    <w:rsid w:val="00823D58"/>
    <w:rsid w:val="00825043"/>
    <w:rsid w:val="008260BB"/>
    <w:rsid w:val="008327E1"/>
    <w:rsid w:val="0083381A"/>
    <w:rsid w:val="00833A8E"/>
    <w:rsid w:val="00834C23"/>
    <w:rsid w:val="00836433"/>
    <w:rsid w:val="00841AAD"/>
    <w:rsid w:val="00845AF7"/>
    <w:rsid w:val="00846D48"/>
    <w:rsid w:val="00846F31"/>
    <w:rsid w:val="00853FBF"/>
    <w:rsid w:val="00862981"/>
    <w:rsid w:val="008660B0"/>
    <w:rsid w:val="00866AF7"/>
    <w:rsid w:val="008673BF"/>
    <w:rsid w:val="00873B7B"/>
    <w:rsid w:val="00875FCC"/>
    <w:rsid w:val="008774F2"/>
    <w:rsid w:val="008802DA"/>
    <w:rsid w:val="00883D5A"/>
    <w:rsid w:val="00887850"/>
    <w:rsid w:val="00890863"/>
    <w:rsid w:val="00892E40"/>
    <w:rsid w:val="00896ED3"/>
    <w:rsid w:val="008975B2"/>
    <w:rsid w:val="008B0A96"/>
    <w:rsid w:val="008B1FFA"/>
    <w:rsid w:val="008B2509"/>
    <w:rsid w:val="008B411A"/>
    <w:rsid w:val="008B5A45"/>
    <w:rsid w:val="008B66AC"/>
    <w:rsid w:val="008B69F0"/>
    <w:rsid w:val="008B7950"/>
    <w:rsid w:val="008C0482"/>
    <w:rsid w:val="008C3904"/>
    <w:rsid w:val="008C3F47"/>
    <w:rsid w:val="008D462D"/>
    <w:rsid w:val="008D4982"/>
    <w:rsid w:val="008D4AC5"/>
    <w:rsid w:val="008E11CD"/>
    <w:rsid w:val="008F0D89"/>
    <w:rsid w:val="008F1422"/>
    <w:rsid w:val="008F2491"/>
    <w:rsid w:val="008F293E"/>
    <w:rsid w:val="008F71E5"/>
    <w:rsid w:val="00900D02"/>
    <w:rsid w:val="00901BA2"/>
    <w:rsid w:val="00901CC0"/>
    <w:rsid w:val="00903622"/>
    <w:rsid w:val="00911645"/>
    <w:rsid w:val="00915EBC"/>
    <w:rsid w:val="00915FD2"/>
    <w:rsid w:val="009170A1"/>
    <w:rsid w:val="009223F1"/>
    <w:rsid w:val="00922E2D"/>
    <w:rsid w:val="00924727"/>
    <w:rsid w:val="0092573F"/>
    <w:rsid w:val="00926225"/>
    <w:rsid w:val="00936ECF"/>
    <w:rsid w:val="00941917"/>
    <w:rsid w:val="0094279A"/>
    <w:rsid w:val="0094463A"/>
    <w:rsid w:val="00945734"/>
    <w:rsid w:val="00950E1A"/>
    <w:rsid w:val="00954C85"/>
    <w:rsid w:val="009554F0"/>
    <w:rsid w:val="009644AD"/>
    <w:rsid w:val="009655B6"/>
    <w:rsid w:val="00965F35"/>
    <w:rsid w:val="00971602"/>
    <w:rsid w:val="00975469"/>
    <w:rsid w:val="00976716"/>
    <w:rsid w:val="009777FE"/>
    <w:rsid w:val="009816D9"/>
    <w:rsid w:val="00984A9D"/>
    <w:rsid w:val="009861A7"/>
    <w:rsid w:val="00987A50"/>
    <w:rsid w:val="00987E84"/>
    <w:rsid w:val="0099692F"/>
    <w:rsid w:val="00997516"/>
    <w:rsid w:val="00997CFA"/>
    <w:rsid w:val="009A0150"/>
    <w:rsid w:val="009A05B2"/>
    <w:rsid w:val="009A57B2"/>
    <w:rsid w:val="009A6E09"/>
    <w:rsid w:val="009B0406"/>
    <w:rsid w:val="009B3689"/>
    <w:rsid w:val="009B3800"/>
    <w:rsid w:val="009B474D"/>
    <w:rsid w:val="009C038B"/>
    <w:rsid w:val="009C2015"/>
    <w:rsid w:val="009E536C"/>
    <w:rsid w:val="009E76FC"/>
    <w:rsid w:val="009F4A1C"/>
    <w:rsid w:val="009F5586"/>
    <w:rsid w:val="00A030C8"/>
    <w:rsid w:val="00A032F8"/>
    <w:rsid w:val="00A055CF"/>
    <w:rsid w:val="00A1524F"/>
    <w:rsid w:val="00A1727C"/>
    <w:rsid w:val="00A3254F"/>
    <w:rsid w:val="00A479F0"/>
    <w:rsid w:val="00A50D24"/>
    <w:rsid w:val="00A52D0A"/>
    <w:rsid w:val="00A54804"/>
    <w:rsid w:val="00A55659"/>
    <w:rsid w:val="00A5577F"/>
    <w:rsid w:val="00A6461C"/>
    <w:rsid w:val="00A7429F"/>
    <w:rsid w:val="00A86667"/>
    <w:rsid w:val="00A93CFA"/>
    <w:rsid w:val="00A9523E"/>
    <w:rsid w:val="00AA1128"/>
    <w:rsid w:val="00AA5616"/>
    <w:rsid w:val="00AB1A16"/>
    <w:rsid w:val="00AB69CC"/>
    <w:rsid w:val="00AC7CA5"/>
    <w:rsid w:val="00AD2273"/>
    <w:rsid w:val="00AD577A"/>
    <w:rsid w:val="00AD6A9E"/>
    <w:rsid w:val="00AE0B4C"/>
    <w:rsid w:val="00AE1918"/>
    <w:rsid w:val="00AF1BBC"/>
    <w:rsid w:val="00AF3572"/>
    <w:rsid w:val="00AF3F91"/>
    <w:rsid w:val="00AF4EA0"/>
    <w:rsid w:val="00AF5481"/>
    <w:rsid w:val="00B02B2C"/>
    <w:rsid w:val="00B07D40"/>
    <w:rsid w:val="00B146C3"/>
    <w:rsid w:val="00B222C0"/>
    <w:rsid w:val="00B23B71"/>
    <w:rsid w:val="00B2744F"/>
    <w:rsid w:val="00B300EA"/>
    <w:rsid w:val="00B43235"/>
    <w:rsid w:val="00B45DE4"/>
    <w:rsid w:val="00B463E4"/>
    <w:rsid w:val="00B46A8B"/>
    <w:rsid w:val="00B51378"/>
    <w:rsid w:val="00B51CF0"/>
    <w:rsid w:val="00B53216"/>
    <w:rsid w:val="00B566D9"/>
    <w:rsid w:val="00B60A4C"/>
    <w:rsid w:val="00B702AA"/>
    <w:rsid w:val="00B722C4"/>
    <w:rsid w:val="00B8003E"/>
    <w:rsid w:val="00B82111"/>
    <w:rsid w:val="00B8293C"/>
    <w:rsid w:val="00B83259"/>
    <w:rsid w:val="00B87F9C"/>
    <w:rsid w:val="00BB184D"/>
    <w:rsid w:val="00BB3BD4"/>
    <w:rsid w:val="00BB3EEF"/>
    <w:rsid w:val="00BB4351"/>
    <w:rsid w:val="00BB5084"/>
    <w:rsid w:val="00BB5292"/>
    <w:rsid w:val="00BC2BA0"/>
    <w:rsid w:val="00BC6A6C"/>
    <w:rsid w:val="00BD0B0C"/>
    <w:rsid w:val="00BD5DE0"/>
    <w:rsid w:val="00BE0D38"/>
    <w:rsid w:val="00BE33C1"/>
    <w:rsid w:val="00BE7475"/>
    <w:rsid w:val="00BF7094"/>
    <w:rsid w:val="00C00F0B"/>
    <w:rsid w:val="00C015F1"/>
    <w:rsid w:val="00C02F80"/>
    <w:rsid w:val="00C06270"/>
    <w:rsid w:val="00C15BA5"/>
    <w:rsid w:val="00C20BC8"/>
    <w:rsid w:val="00C274C4"/>
    <w:rsid w:val="00C403EF"/>
    <w:rsid w:val="00C43892"/>
    <w:rsid w:val="00C47B55"/>
    <w:rsid w:val="00C53CEE"/>
    <w:rsid w:val="00C55EE8"/>
    <w:rsid w:val="00C5702E"/>
    <w:rsid w:val="00C609EC"/>
    <w:rsid w:val="00C6325C"/>
    <w:rsid w:val="00C65555"/>
    <w:rsid w:val="00C658D6"/>
    <w:rsid w:val="00C70B91"/>
    <w:rsid w:val="00C76466"/>
    <w:rsid w:val="00C81DD6"/>
    <w:rsid w:val="00C83E56"/>
    <w:rsid w:val="00C858A3"/>
    <w:rsid w:val="00C92F24"/>
    <w:rsid w:val="00C94B6F"/>
    <w:rsid w:val="00C94F21"/>
    <w:rsid w:val="00C95B2C"/>
    <w:rsid w:val="00CA15A9"/>
    <w:rsid w:val="00CB18A7"/>
    <w:rsid w:val="00CC05EB"/>
    <w:rsid w:val="00CC09FD"/>
    <w:rsid w:val="00CC3517"/>
    <w:rsid w:val="00CC7F30"/>
    <w:rsid w:val="00CD28A4"/>
    <w:rsid w:val="00CD2FB9"/>
    <w:rsid w:val="00CD36F8"/>
    <w:rsid w:val="00CD7DBC"/>
    <w:rsid w:val="00CE04AE"/>
    <w:rsid w:val="00CE4D1D"/>
    <w:rsid w:val="00CE6E6A"/>
    <w:rsid w:val="00CF0981"/>
    <w:rsid w:val="00CF7E69"/>
    <w:rsid w:val="00D02E69"/>
    <w:rsid w:val="00D04CC3"/>
    <w:rsid w:val="00D15E7B"/>
    <w:rsid w:val="00D16308"/>
    <w:rsid w:val="00D21149"/>
    <w:rsid w:val="00D219D9"/>
    <w:rsid w:val="00D2239D"/>
    <w:rsid w:val="00D225AE"/>
    <w:rsid w:val="00D244A9"/>
    <w:rsid w:val="00D25267"/>
    <w:rsid w:val="00D30E84"/>
    <w:rsid w:val="00D34273"/>
    <w:rsid w:val="00D359D7"/>
    <w:rsid w:val="00D36D79"/>
    <w:rsid w:val="00D45260"/>
    <w:rsid w:val="00D46759"/>
    <w:rsid w:val="00D50ABE"/>
    <w:rsid w:val="00D52503"/>
    <w:rsid w:val="00D56721"/>
    <w:rsid w:val="00D56B16"/>
    <w:rsid w:val="00D65929"/>
    <w:rsid w:val="00D66733"/>
    <w:rsid w:val="00D70F9F"/>
    <w:rsid w:val="00D70FB4"/>
    <w:rsid w:val="00D73CF4"/>
    <w:rsid w:val="00D7547A"/>
    <w:rsid w:val="00D80305"/>
    <w:rsid w:val="00D823FA"/>
    <w:rsid w:val="00D83A39"/>
    <w:rsid w:val="00D87ED2"/>
    <w:rsid w:val="00D9642A"/>
    <w:rsid w:val="00DA4DA5"/>
    <w:rsid w:val="00DA76F1"/>
    <w:rsid w:val="00DB20E1"/>
    <w:rsid w:val="00DB38F0"/>
    <w:rsid w:val="00DB5058"/>
    <w:rsid w:val="00DC5876"/>
    <w:rsid w:val="00DC7C8D"/>
    <w:rsid w:val="00DD2C33"/>
    <w:rsid w:val="00DD35EA"/>
    <w:rsid w:val="00DD7300"/>
    <w:rsid w:val="00DF2674"/>
    <w:rsid w:val="00DF282D"/>
    <w:rsid w:val="00DF336D"/>
    <w:rsid w:val="00DF6009"/>
    <w:rsid w:val="00E04A87"/>
    <w:rsid w:val="00E057A3"/>
    <w:rsid w:val="00E06855"/>
    <w:rsid w:val="00E12A3E"/>
    <w:rsid w:val="00E1325E"/>
    <w:rsid w:val="00E15449"/>
    <w:rsid w:val="00E17C4B"/>
    <w:rsid w:val="00E222EA"/>
    <w:rsid w:val="00E25732"/>
    <w:rsid w:val="00E25C18"/>
    <w:rsid w:val="00E3038E"/>
    <w:rsid w:val="00E32A94"/>
    <w:rsid w:val="00E32B93"/>
    <w:rsid w:val="00E40209"/>
    <w:rsid w:val="00E42DF9"/>
    <w:rsid w:val="00E450B0"/>
    <w:rsid w:val="00E45A6C"/>
    <w:rsid w:val="00E5175A"/>
    <w:rsid w:val="00E52C56"/>
    <w:rsid w:val="00E5443A"/>
    <w:rsid w:val="00E56F82"/>
    <w:rsid w:val="00E572D7"/>
    <w:rsid w:val="00E622CF"/>
    <w:rsid w:val="00E62485"/>
    <w:rsid w:val="00E62A80"/>
    <w:rsid w:val="00E644E3"/>
    <w:rsid w:val="00E6655F"/>
    <w:rsid w:val="00E700D3"/>
    <w:rsid w:val="00E70393"/>
    <w:rsid w:val="00E71737"/>
    <w:rsid w:val="00E73E5F"/>
    <w:rsid w:val="00E74F22"/>
    <w:rsid w:val="00E862DA"/>
    <w:rsid w:val="00E92977"/>
    <w:rsid w:val="00E95E2B"/>
    <w:rsid w:val="00E96D1D"/>
    <w:rsid w:val="00E9741D"/>
    <w:rsid w:val="00EA2E41"/>
    <w:rsid w:val="00EA5ED8"/>
    <w:rsid w:val="00EB1E83"/>
    <w:rsid w:val="00EB5771"/>
    <w:rsid w:val="00EC089B"/>
    <w:rsid w:val="00ED11BC"/>
    <w:rsid w:val="00ED2273"/>
    <w:rsid w:val="00ED6434"/>
    <w:rsid w:val="00ED6D22"/>
    <w:rsid w:val="00ED73EE"/>
    <w:rsid w:val="00EE02E2"/>
    <w:rsid w:val="00EE43EB"/>
    <w:rsid w:val="00EE5DEC"/>
    <w:rsid w:val="00EE7409"/>
    <w:rsid w:val="00EE7626"/>
    <w:rsid w:val="00EF3346"/>
    <w:rsid w:val="00EF4FDB"/>
    <w:rsid w:val="00F0305C"/>
    <w:rsid w:val="00F033E9"/>
    <w:rsid w:val="00F03E7E"/>
    <w:rsid w:val="00F063EF"/>
    <w:rsid w:val="00F133AA"/>
    <w:rsid w:val="00F1400D"/>
    <w:rsid w:val="00F14F17"/>
    <w:rsid w:val="00F2637C"/>
    <w:rsid w:val="00F324DE"/>
    <w:rsid w:val="00F37403"/>
    <w:rsid w:val="00F40ACE"/>
    <w:rsid w:val="00F412B4"/>
    <w:rsid w:val="00F45D0B"/>
    <w:rsid w:val="00F46A14"/>
    <w:rsid w:val="00F46B7C"/>
    <w:rsid w:val="00F52216"/>
    <w:rsid w:val="00F52982"/>
    <w:rsid w:val="00F52BE7"/>
    <w:rsid w:val="00F57BC1"/>
    <w:rsid w:val="00F6030A"/>
    <w:rsid w:val="00F6474F"/>
    <w:rsid w:val="00F72636"/>
    <w:rsid w:val="00F73C4F"/>
    <w:rsid w:val="00F74EBB"/>
    <w:rsid w:val="00F758E9"/>
    <w:rsid w:val="00F80EFB"/>
    <w:rsid w:val="00F84F88"/>
    <w:rsid w:val="00F9198C"/>
    <w:rsid w:val="00F93550"/>
    <w:rsid w:val="00F93CA4"/>
    <w:rsid w:val="00FA2065"/>
    <w:rsid w:val="00FA6184"/>
    <w:rsid w:val="00FA7B3A"/>
    <w:rsid w:val="00FB18BC"/>
    <w:rsid w:val="00FB1B1C"/>
    <w:rsid w:val="00FB2993"/>
    <w:rsid w:val="00FB4B16"/>
    <w:rsid w:val="00FC38D0"/>
    <w:rsid w:val="00FC47B0"/>
    <w:rsid w:val="00FC78A9"/>
    <w:rsid w:val="00FD0FE9"/>
    <w:rsid w:val="00FE0ED5"/>
    <w:rsid w:val="00FE2CAA"/>
    <w:rsid w:val="00FE6403"/>
    <w:rsid w:val="00FE7F60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16CD4A5-2A9F-48F4-8A78-9ACC11E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4DE"/>
    <w:pPr>
      <w:spacing w:after="200" w:line="276" w:lineRule="auto"/>
    </w:pPr>
    <w:rPr>
      <w:rFonts w:ascii="Calibri" w:hAnsi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4DE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324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24DE"/>
  </w:style>
  <w:style w:type="paragraph" w:styleId="Date">
    <w:name w:val="Date"/>
    <w:basedOn w:val="Normal"/>
    <w:next w:val="Normal"/>
    <w:rsid w:val="00F324DE"/>
  </w:style>
  <w:style w:type="paragraph" w:styleId="Header">
    <w:name w:val="header"/>
    <w:basedOn w:val="Normal"/>
    <w:link w:val="HeaderChar"/>
    <w:rsid w:val="00F324D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1727C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A2885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225A81"/>
    <w:rPr>
      <w:rFonts w:ascii="Calibri" w:hAnsi="Calibri"/>
      <w:sz w:val="22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AE0B4C"/>
  </w:style>
  <w:style w:type="paragraph" w:styleId="BalloonText">
    <w:name w:val="Balloon Text"/>
    <w:basedOn w:val="Normal"/>
    <w:link w:val="BalloonTextChar"/>
    <w:rsid w:val="000E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7FC9"/>
    <w:rPr>
      <w:rFonts w:ascii="Tahoma" w:hAnsi="Tahoma" w:cs="Tahoma"/>
      <w:sz w:val="16"/>
      <w:szCs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EF6"/>
    <w:rPr>
      <w:rFonts w:ascii="Courier New" w:hAnsi="Courier New" w:cs="Courier New"/>
      <w:lang w:bidi="ar-SA"/>
    </w:rPr>
  </w:style>
  <w:style w:type="character" w:styleId="Emphasis">
    <w:name w:val="Emphasis"/>
    <w:basedOn w:val="DefaultParagraphFont"/>
    <w:qFormat/>
    <w:rsid w:val="002C3AB5"/>
    <w:rPr>
      <w:i/>
      <w:iCs/>
    </w:rPr>
  </w:style>
  <w:style w:type="paragraph" w:customStyle="1" w:styleId="questiontxt">
    <w:name w:val="questiontxt"/>
    <w:basedOn w:val="Normal"/>
    <w:rsid w:val="004259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A3DCF"/>
    <w:rPr>
      <w:rFonts w:ascii="Calibri" w:hAnsi="Calibri"/>
      <w:sz w:val="22"/>
      <w:szCs w:val="22"/>
      <w:lang w:bidi="ar-SA"/>
    </w:rPr>
  </w:style>
  <w:style w:type="paragraph" w:customStyle="1" w:styleId="Default">
    <w:name w:val="Default"/>
    <w:rsid w:val="004A0D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38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705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76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59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3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542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291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3B82F-3268-43F7-BD85-4F176293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 CHANGA</vt:lpstr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 CHANGA</dc:title>
  <dc:creator>ECC</dc:creator>
  <cp:lastModifiedBy>Resources</cp:lastModifiedBy>
  <cp:revision>99</cp:revision>
  <cp:lastPrinted>2019-10-24T09:08:00Z</cp:lastPrinted>
  <dcterms:created xsi:type="dcterms:W3CDTF">2019-11-23T08:42:00Z</dcterms:created>
  <dcterms:modified xsi:type="dcterms:W3CDTF">2020-05-02T09:03:00Z</dcterms:modified>
</cp:coreProperties>
</file>