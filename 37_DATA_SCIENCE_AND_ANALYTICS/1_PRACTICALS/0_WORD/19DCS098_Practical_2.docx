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CE52" w14:textId="685E2037" w:rsidR="0044208A" w:rsidRPr="0044208A" w:rsidRDefault="0044208A" w:rsidP="0044208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4208A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</w:t>
      </w:r>
      <w:r w:rsidR="00824EC1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5D89AE3C" w14:textId="014C8AD4" w:rsidR="0044208A" w:rsidRPr="0044208A" w:rsidRDefault="0044208A" w:rsidP="0044208A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20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AIM:</w:t>
      </w:r>
    </w:p>
    <w:p w14:paraId="6CED7DDD" w14:textId="6ED98D81" w:rsidR="0044208A" w:rsidRDefault="0003436A" w:rsidP="004420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185">
        <w:rPr>
          <w:rFonts w:ascii="Times New Roman" w:hAnsi="Times New Roman" w:cs="Times New Roman"/>
          <w:sz w:val="24"/>
          <w:szCs w:val="24"/>
        </w:rPr>
        <w:t>To implement file management tasks in Hadoop HDFS and perform Hadoop commands.</w:t>
      </w:r>
    </w:p>
    <w:p w14:paraId="2B1685AD" w14:textId="77777777" w:rsidR="0003436A" w:rsidRPr="0003436A" w:rsidRDefault="0003436A" w:rsidP="004420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2719B" w14:textId="4A686D73" w:rsidR="0044208A" w:rsidRDefault="0044208A" w:rsidP="0044208A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IMPLEMENTATION:</w:t>
      </w:r>
    </w:p>
    <w:p w14:paraId="17055862" w14:textId="2550D522" w:rsidR="0003436A" w:rsidRDefault="0003436A" w:rsidP="001E222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229">
        <w:rPr>
          <w:rFonts w:ascii="Times New Roman" w:hAnsi="Times New Roman" w:cs="Times New Roman"/>
          <w:sz w:val="24"/>
          <w:szCs w:val="24"/>
        </w:rPr>
        <w:t>There are many more commands in "$HADOOP_HOME/bin/</w:t>
      </w:r>
      <w:proofErr w:type="spellStart"/>
      <w:r w:rsidRPr="001E2229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1E2229">
        <w:rPr>
          <w:rFonts w:ascii="Times New Roman" w:hAnsi="Times New Roman" w:cs="Times New Roman"/>
          <w:sz w:val="24"/>
          <w:szCs w:val="24"/>
        </w:rPr>
        <w:t xml:space="preserve"> fs" than are demonstrated here, although these basic operations will get you started. </w:t>
      </w:r>
      <w:proofErr w:type="gramStart"/>
      <w:r w:rsidRPr="001E2229">
        <w:rPr>
          <w:rFonts w:ascii="Times New Roman" w:hAnsi="Times New Roman" w:cs="Times New Roman"/>
          <w:sz w:val="24"/>
          <w:szCs w:val="24"/>
        </w:rPr>
        <w:t>Running .</w:t>
      </w:r>
      <w:proofErr w:type="gramEnd"/>
      <w:r w:rsidRPr="001E2229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1E2229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1E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22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1E2229">
        <w:rPr>
          <w:rFonts w:ascii="Times New Roman" w:hAnsi="Times New Roman" w:cs="Times New Roman"/>
          <w:sz w:val="24"/>
          <w:szCs w:val="24"/>
        </w:rPr>
        <w:t xml:space="preserve"> with no additional arguments will list all the commands that can be run with the </w:t>
      </w:r>
      <w:proofErr w:type="spellStart"/>
      <w:r w:rsidRPr="001E2229">
        <w:rPr>
          <w:rFonts w:ascii="Times New Roman" w:hAnsi="Times New Roman" w:cs="Times New Roman"/>
          <w:sz w:val="24"/>
          <w:szCs w:val="24"/>
        </w:rPr>
        <w:t>FsShell</w:t>
      </w:r>
      <w:proofErr w:type="spellEnd"/>
      <w:r w:rsidRPr="001E2229">
        <w:rPr>
          <w:rFonts w:ascii="Times New Roman" w:hAnsi="Times New Roman" w:cs="Times New Roman"/>
          <w:sz w:val="24"/>
          <w:szCs w:val="24"/>
        </w:rPr>
        <w:t xml:space="preserve"> system. Furthermore, $HADOOP_HOME/bin/</w:t>
      </w:r>
      <w:proofErr w:type="spellStart"/>
      <w:r w:rsidRPr="001E2229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1E2229">
        <w:rPr>
          <w:rFonts w:ascii="Times New Roman" w:hAnsi="Times New Roman" w:cs="Times New Roman"/>
          <w:sz w:val="24"/>
          <w:szCs w:val="24"/>
        </w:rPr>
        <w:t xml:space="preserve"> fs -help </w:t>
      </w:r>
      <w:proofErr w:type="spellStart"/>
      <w:r w:rsidRPr="001E2229">
        <w:rPr>
          <w:rFonts w:ascii="Times New Roman" w:hAnsi="Times New Roman" w:cs="Times New Roman"/>
          <w:sz w:val="24"/>
          <w:szCs w:val="24"/>
        </w:rPr>
        <w:t>commandName</w:t>
      </w:r>
      <w:proofErr w:type="spellEnd"/>
      <w:r w:rsidRPr="001E2229">
        <w:rPr>
          <w:rFonts w:ascii="Times New Roman" w:hAnsi="Times New Roman" w:cs="Times New Roman"/>
          <w:sz w:val="24"/>
          <w:szCs w:val="24"/>
        </w:rPr>
        <w:t xml:space="preserve"> will display a short usage summary for the operation in </w:t>
      </w:r>
      <w:proofErr w:type="gramStart"/>
      <w:r w:rsidRPr="001E2229">
        <w:rPr>
          <w:rFonts w:ascii="Times New Roman" w:hAnsi="Times New Roman" w:cs="Times New Roman"/>
          <w:sz w:val="24"/>
          <w:szCs w:val="24"/>
        </w:rPr>
        <w:t>question, if</w:t>
      </w:r>
      <w:proofErr w:type="gramEnd"/>
      <w:r w:rsidRPr="001E2229">
        <w:rPr>
          <w:rFonts w:ascii="Times New Roman" w:hAnsi="Times New Roman" w:cs="Times New Roman"/>
          <w:sz w:val="24"/>
          <w:szCs w:val="24"/>
        </w:rPr>
        <w:t xml:space="preserve"> you are stuck.</w:t>
      </w:r>
    </w:p>
    <w:p w14:paraId="290D47A8" w14:textId="77777777" w:rsidR="001E2229" w:rsidRPr="001E2229" w:rsidRDefault="001E2229" w:rsidP="001E222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4F82A" w14:textId="1E1A0DCA" w:rsidR="004C1BD3" w:rsidRPr="001E2229" w:rsidRDefault="004C1BD3" w:rsidP="001E222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229">
        <w:rPr>
          <w:rFonts w:ascii="Times New Roman" w:hAnsi="Times New Roman" w:cs="Times New Roman"/>
          <w:sz w:val="24"/>
          <w:szCs w:val="24"/>
        </w:rPr>
        <w:t>Firstly, start the Hadoop</w:t>
      </w:r>
    </w:p>
    <w:p w14:paraId="247AF61B" w14:textId="673996F1" w:rsidR="001E2229" w:rsidRDefault="001E2229" w:rsidP="001E222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8A4B3" w14:textId="27608C05" w:rsidR="004C1BD3" w:rsidRDefault="004C1BD3" w:rsidP="001E222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229">
        <w:rPr>
          <w:rFonts w:ascii="Times New Roman" w:hAnsi="Times New Roman" w:cs="Times New Roman"/>
          <w:sz w:val="24"/>
          <w:szCs w:val="24"/>
        </w:rPr>
        <w:t>To check the Hadoop services are up and running, use the following command:</w:t>
      </w:r>
    </w:p>
    <w:p w14:paraId="17E8775F" w14:textId="77777777" w:rsidR="001E2229" w:rsidRPr="001E2229" w:rsidRDefault="001E2229" w:rsidP="001E22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E867F2" w14:textId="77777777" w:rsidR="001E2229" w:rsidRPr="001E2229" w:rsidRDefault="001E2229" w:rsidP="001E222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8300A4" w14:textId="2E92B4C7" w:rsidR="004C1BD3" w:rsidRDefault="004C1BD3" w:rsidP="001E222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1B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2E0CE9" wp14:editId="7AB21F95">
            <wp:extent cx="3130711" cy="78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5F58" w14:textId="363B140D" w:rsidR="008C0F44" w:rsidRDefault="008C0F44" w:rsidP="004420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59534B" w14:textId="1E987F7E" w:rsidR="001E2229" w:rsidRDefault="00CC32E0" w:rsidP="001E2229">
      <w:pPr>
        <w:pStyle w:val="ListParagraph"/>
        <w:numPr>
          <w:ilvl w:val="0"/>
          <w:numId w:val="4"/>
        </w:numPr>
        <w:spacing w:line="276" w:lineRule="auto"/>
        <w:jc w:val="both"/>
        <w:rPr>
          <w:ins w:id="0" w:author="parth.642001@outlook.com" w:date="2022-08-28T17:51:00Z"/>
          <w:rFonts w:ascii="Times New Roman" w:hAnsi="Times New Roman" w:cs="Times New Roman"/>
          <w:sz w:val="24"/>
          <w:szCs w:val="24"/>
        </w:rPr>
      </w:pPr>
      <w:r w:rsidRPr="001E2229">
        <w:rPr>
          <w:rFonts w:ascii="Times New Roman" w:hAnsi="Times New Roman" w:cs="Times New Roman"/>
          <w:sz w:val="24"/>
          <w:szCs w:val="24"/>
          <w:rPrChange w:id="1" w:author="parth.642001@outlook.com" w:date="2022-08-28T17:51:00Z">
            <w:rPr/>
          </w:rPrChange>
        </w:rPr>
        <w:t>The version command is used to find out the version of the Hadoop.</w:t>
      </w:r>
    </w:p>
    <w:p w14:paraId="5B5FBB8B" w14:textId="77777777" w:rsidR="001E2229" w:rsidRPr="001E2229" w:rsidRDefault="001E2229" w:rsidP="001E222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rPrChange w:id="2" w:author="parth.642001@outlook.com" w:date="2022-08-28T17:51:00Z">
            <w:rPr/>
          </w:rPrChange>
        </w:rPr>
        <w:pPrChange w:id="3" w:author="parth.642001@outlook.com" w:date="2022-08-28T17:51:00Z">
          <w:pPr>
            <w:spacing w:line="276" w:lineRule="auto"/>
            <w:jc w:val="both"/>
          </w:pPr>
        </w:pPrChange>
      </w:pPr>
    </w:p>
    <w:p w14:paraId="0E8C44E1" w14:textId="7CA21788" w:rsidR="00F56FF1" w:rsidRDefault="00CC32E0" w:rsidP="001E222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pPrChange w:id="4" w:author="parth.642001@outlook.com" w:date="2022-08-28T17:51:00Z">
          <w:pPr>
            <w:spacing w:line="276" w:lineRule="auto"/>
            <w:jc w:val="both"/>
          </w:pPr>
        </w:pPrChange>
      </w:pPr>
      <w:r w:rsidRPr="00CC32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F12855" wp14:editId="45A51115">
            <wp:extent cx="3892750" cy="2476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A8B8" w14:textId="64094E2B" w:rsidR="008223FC" w:rsidRDefault="008223FC" w:rsidP="004420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8B1B8" w14:textId="65609A9C" w:rsidR="008223FC" w:rsidRPr="00F15B28" w:rsidRDefault="008223FC" w:rsidP="00F15B2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rPrChange w:id="5" w:author="parth.642001@outlook.com" w:date="2022-08-28T17:52:00Z">
            <w:rPr/>
          </w:rPrChange>
        </w:rPr>
        <w:pPrChange w:id="6" w:author="parth.642001@outlook.com" w:date="2022-08-28T17:52:00Z">
          <w:pPr>
            <w:spacing w:line="276" w:lineRule="auto"/>
            <w:jc w:val="both"/>
          </w:pPr>
        </w:pPrChange>
      </w:pPr>
      <w:r w:rsidRPr="00F15B28">
        <w:rPr>
          <w:rFonts w:ascii="Times New Roman" w:hAnsi="Times New Roman" w:cs="Times New Roman"/>
          <w:sz w:val="24"/>
          <w:szCs w:val="24"/>
          <w:rPrChange w:id="7" w:author="parth.642001@outlook.com" w:date="2022-08-28T17:52:00Z">
            <w:rPr/>
          </w:rPrChange>
        </w:rPr>
        <w:t xml:space="preserve">The </w:t>
      </w:r>
      <w:proofErr w:type="spellStart"/>
      <w:r w:rsidRPr="00F15B28">
        <w:rPr>
          <w:rFonts w:ascii="Times New Roman" w:hAnsi="Times New Roman" w:cs="Times New Roman"/>
          <w:sz w:val="24"/>
          <w:szCs w:val="24"/>
          <w:rPrChange w:id="8" w:author="parth.642001@outlook.com" w:date="2022-08-28T17:52:00Z">
            <w:rPr/>
          </w:rPrChange>
        </w:rPr>
        <w:t>m</w:t>
      </w:r>
      <w:r w:rsidRPr="00F15B28">
        <w:rPr>
          <w:rFonts w:ascii="Times New Roman" w:hAnsi="Times New Roman" w:cs="Times New Roman"/>
          <w:sz w:val="24"/>
          <w:szCs w:val="24"/>
          <w:rPrChange w:id="9" w:author="parth.642001@outlook.com" w:date="2022-08-28T17:52:00Z">
            <w:rPr/>
          </w:rPrChange>
        </w:rPr>
        <w:t>kdir</w:t>
      </w:r>
      <w:proofErr w:type="spellEnd"/>
      <w:r w:rsidRPr="00F15B28">
        <w:rPr>
          <w:rFonts w:ascii="Times New Roman" w:hAnsi="Times New Roman" w:cs="Times New Roman"/>
          <w:sz w:val="24"/>
          <w:szCs w:val="24"/>
          <w:rPrChange w:id="10" w:author="parth.642001@outlook.com" w:date="2022-08-28T17:52:00Z">
            <w:rPr/>
          </w:rPrChange>
        </w:rPr>
        <w:t xml:space="preserve"> is used </w:t>
      </w:r>
      <w:r w:rsidRPr="00F15B28">
        <w:rPr>
          <w:rFonts w:ascii="Times New Roman" w:hAnsi="Times New Roman" w:cs="Times New Roman"/>
          <w:sz w:val="24"/>
          <w:szCs w:val="24"/>
          <w:rPrChange w:id="11" w:author="parth.642001@outlook.com" w:date="2022-08-28T17:52:00Z">
            <w:rPr/>
          </w:rPrChange>
        </w:rPr>
        <w:t xml:space="preserve">create a directory. In Hadoop </w:t>
      </w:r>
      <w:proofErr w:type="spellStart"/>
      <w:r w:rsidRPr="00F15B28">
        <w:rPr>
          <w:rFonts w:ascii="Times New Roman" w:hAnsi="Times New Roman" w:cs="Times New Roman"/>
          <w:sz w:val="24"/>
          <w:szCs w:val="24"/>
          <w:rPrChange w:id="12" w:author="parth.642001@outlook.com" w:date="2022-08-28T17:52:00Z">
            <w:rPr/>
          </w:rPrChange>
        </w:rPr>
        <w:t>dfs</w:t>
      </w:r>
      <w:proofErr w:type="spellEnd"/>
      <w:r w:rsidRPr="00F15B28">
        <w:rPr>
          <w:rFonts w:ascii="Times New Roman" w:hAnsi="Times New Roman" w:cs="Times New Roman"/>
          <w:sz w:val="24"/>
          <w:szCs w:val="24"/>
          <w:rPrChange w:id="13" w:author="parth.642001@outlook.com" w:date="2022-08-28T17:52:00Z">
            <w:rPr/>
          </w:rPrChange>
        </w:rPr>
        <w:t xml:space="preserve"> there is no home directory by default.</w:t>
      </w:r>
    </w:p>
    <w:p w14:paraId="461831FB" w14:textId="5DA3B164" w:rsidR="00DB411A" w:rsidRDefault="00DB411A" w:rsidP="00F15B2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B28">
        <w:rPr>
          <w:rFonts w:ascii="Times New Roman" w:hAnsi="Times New Roman" w:cs="Times New Roman"/>
          <w:sz w:val="24"/>
          <w:szCs w:val="24"/>
          <w:rPrChange w:id="14" w:author="parth.642001@outlook.com" w:date="2022-08-28T17:52:00Z">
            <w:rPr>
              <w:rFonts w:ascii="Georgia" w:hAnsi="Georgia"/>
              <w:color w:val="444444"/>
              <w:sz w:val="27"/>
              <w:szCs w:val="27"/>
              <w:shd w:val="clear" w:color="auto" w:fill="FFFFFF"/>
            </w:rPr>
          </w:rPrChange>
        </w:rPr>
        <w:t>the </w:t>
      </w:r>
      <w:r w:rsidRPr="00F15B28">
        <w:rPr>
          <w:rFonts w:ascii="Times New Roman" w:hAnsi="Times New Roman" w:cs="Times New Roman"/>
          <w:b/>
          <w:bCs/>
          <w:sz w:val="24"/>
          <w:szCs w:val="24"/>
          <w:rPrChange w:id="15" w:author="parth.642001@outlook.com" w:date="2022-08-28T17:52:00Z">
            <w:rPr>
              <w:rStyle w:val="Strong"/>
              <w:rFonts w:ascii="Georgia" w:hAnsi="Georgia"/>
              <w:color w:val="444444"/>
              <w:sz w:val="27"/>
              <w:szCs w:val="27"/>
              <w:bdr w:val="none" w:sz="0" w:space="0" w:color="auto" w:frame="1"/>
              <w:shd w:val="clear" w:color="auto" w:fill="FFFFFF"/>
            </w:rPr>
          </w:rPrChange>
        </w:rPr>
        <w:t>ls</w:t>
      </w:r>
      <w:r w:rsidRPr="00F15B28">
        <w:rPr>
          <w:rFonts w:ascii="Times New Roman" w:hAnsi="Times New Roman" w:cs="Times New Roman"/>
          <w:sz w:val="24"/>
          <w:szCs w:val="24"/>
          <w:rPrChange w:id="16" w:author="parth.642001@outlook.com" w:date="2022-08-28T17:52:00Z">
            <w:rPr>
              <w:rFonts w:ascii="Georgia" w:hAnsi="Georgia"/>
              <w:color w:val="444444"/>
              <w:sz w:val="27"/>
              <w:szCs w:val="27"/>
              <w:shd w:val="clear" w:color="auto" w:fill="FFFFFF"/>
            </w:rPr>
          </w:rPrChange>
        </w:rPr>
        <w:t> command</w:t>
      </w:r>
      <w:r w:rsidRPr="00F15B28">
        <w:rPr>
          <w:rFonts w:ascii="Times New Roman" w:hAnsi="Times New Roman" w:cs="Times New Roman"/>
          <w:sz w:val="24"/>
          <w:szCs w:val="24"/>
          <w:rPrChange w:id="17" w:author="parth.642001@outlook.com" w:date="2022-08-28T17:52:00Z">
            <w:rPr>
              <w:rFonts w:ascii="Georgia" w:hAnsi="Georgia"/>
              <w:color w:val="444444"/>
              <w:sz w:val="27"/>
              <w:szCs w:val="27"/>
              <w:shd w:val="clear" w:color="auto" w:fill="FFFFFF"/>
            </w:rPr>
          </w:rPrChange>
        </w:rPr>
        <w:t xml:space="preserve"> is used to</w:t>
      </w:r>
      <w:r w:rsidRPr="00F15B28">
        <w:rPr>
          <w:rFonts w:ascii="Times New Roman" w:hAnsi="Times New Roman" w:cs="Times New Roman"/>
          <w:sz w:val="24"/>
          <w:szCs w:val="24"/>
          <w:rPrChange w:id="18" w:author="parth.642001@outlook.com" w:date="2022-08-28T17:52:00Z">
            <w:rPr>
              <w:rFonts w:ascii="Georgia" w:hAnsi="Georgia"/>
              <w:color w:val="444444"/>
              <w:sz w:val="27"/>
              <w:szCs w:val="27"/>
              <w:shd w:val="clear" w:color="auto" w:fill="FFFFFF"/>
            </w:rPr>
          </w:rPrChange>
        </w:rPr>
        <w:t xml:space="preserve"> check for the directories in HDFS</w:t>
      </w:r>
    </w:p>
    <w:p w14:paraId="6BD93140" w14:textId="77777777" w:rsidR="00E80353" w:rsidRPr="00F15B28" w:rsidRDefault="00E80353" w:rsidP="00E8035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rPrChange w:id="19" w:author="parth.642001@outlook.com" w:date="2022-08-28T17:52:00Z">
            <w:rPr/>
          </w:rPrChange>
        </w:rPr>
      </w:pPr>
    </w:p>
    <w:p w14:paraId="287E1425" w14:textId="419CEC83" w:rsidR="008223FC" w:rsidRDefault="00DB411A" w:rsidP="00E8035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41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DF9450" wp14:editId="4149A71D">
            <wp:extent cx="5124713" cy="9207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236C" w14:textId="04830A91" w:rsidR="00DB411A" w:rsidRDefault="00DB411A" w:rsidP="004420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E7010" w14:textId="77777777" w:rsidR="00E80353" w:rsidRDefault="00E80353" w:rsidP="004420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8FDCC" w14:textId="05F085E6" w:rsidR="00DB411A" w:rsidRDefault="007A451B" w:rsidP="00E8035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35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80353">
        <w:rPr>
          <w:rFonts w:ascii="Times New Roman" w:hAnsi="Times New Roman" w:cs="Times New Roman"/>
          <w:sz w:val="24"/>
          <w:szCs w:val="24"/>
        </w:rPr>
        <w:t>touchz</w:t>
      </w:r>
      <w:proofErr w:type="spellEnd"/>
      <w:r w:rsidRPr="00E80353">
        <w:rPr>
          <w:rFonts w:ascii="Times New Roman" w:hAnsi="Times New Roman" w:cs="Times New Roman"/>
          <w:sz w:val="24"/>
          <w:szCs w:val="24"/>
        </w:rPr>
        <w:t xml:space="preserve"> command is to </w:t>
      </w:r>
      <w:r w:rsidRPr="00E80353">
        <w:rPr>
          <w:rFonts w:ascii="Times New Roman" w:hAnsi="Times New Roman" w:cs="Times New Roman"/>
          <w:sz w:val="24"/>
          <w:szCs w:val="24"/>
        </w:rPr>
        <w:t>create an empty file.</w:t>
      </w:r>
    </w:p>
    <w:p w14:paraId="774D737C" w14:textId="77777777" w:rsidR="00E80353" w:rsidRPr="00E80353" w:rsidRDefault="00E80353" w:rsidP="00E8035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7D76F" w14:textId="3C71C143" w:rsidR="00DB411A" w:rsidRDefault="00BD68A5" w:rsidP="00E8035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68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3BF94A" wp14:editId="391A2E5F">
            <wp:extent cx="5731510" cy="2895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FD81" w14:textId="1DED0A24" w:rsidR="00BD68A5" w:rsidRDefault="008972AB" w:rsidP="00E8035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2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812E5B" wp14:editId="34DC4867">
            <wp:extent cx="5658141" cy="5969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C3B2" w14:textId="77777777" w:rsidR="00E80353" w:rsidRDefault="00E80353" w:rsidP="004420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D70816" w14:textId="748300BA" w:rsidR="008972AB" w:rsidRDefault="00DD2AB1" w:rsidP="00E8035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35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80353">
        <w:rPr>
          <w:rFonts w:ascii="Times New Roman" w:hAnsi="Times New Roman" w:cs="Times New Roman"/>
          <w:sz w:val="24"/>
          <w:szCs w:val="24"/>
        </w:rPr>
        <w:t>copyFromLocal</w:t>
      </w:r>
      <w:proofErr w:type="spellEnd"/>
      <w:r w:rsidRPr="00E80353">
        <w:rPr>
          <w:rFonts w:ascii="Times New Roman" w:hAnsi="Times New Roman" w:cs="Times New Roman"/>
          <w:sz w:val="24"/>
          <w:szCs w:val="24"/>
        </w:rPr>
        <w:t xml:space="preserve"> </w:t>
      </w:r>
      <w:r w:rsidRPr="00E80353">
        <w:rPr>
          <w:rFonts w:ascii="Times New Roman" w:hAnsi="Times New Roman" w:cs="Times New Roman"/>
          <w:sz w:val="24"/>
          <w:szCs w:val="24"/>
        </w:rPr>
        <w:t>/</w:t>
      </w:r>
      <w:r w:rsidRPr="00E80353">
        <w:rPr>
          <w:rFonts w:ascii="Times New Roman" w:hAnsi="Times New Roman" w:cs="Times New Roman"/>
          <w:sz w:val="24"/>
          <w:szCs w:val="24"/>
        </w:rPr>
        <w:t>put</w:t>
      </w:r>
      <w:r w:rsidRPr="00E80353">
        <w:rPr>
          <w:rFonts w:ascii="Times New Roman" w:hAnsi="Times New Roman" w:cs="Times New Roman"/>
          <w:sz w:val="24"/>
          <w:szCs w:val="24"/>
        </w:rPr>
        <w:t xml:space="preserve"> is t</w:t>
      </w:r>
      <w:r w:rsidRPr="00E80353">
        <w:rPr>
          <w:rFonts w:ascii="Times New Roman" w:hAnsi="Times New Roman" w:cs="Times New Roman"/>
          <w:sz w:val="24"/>
          <w:szCs w:val="24"/>
        </w:rPr>
        <w:t xml:space="preserve">o copy files/folders from local file system to </w:t>
      </w:r>
      <w:proofErr w:type="spellStart"/>
      <w:r w:rsidRPr="00E8035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E80353">
        <w:rPr>
          <w:rFonts w:ascii="Times New Roman" w:hAnsi="Times New Roman" w:cs="Times New Roman"/>
          <w:sz w:val="24"/>
          <w:szCs w:val="24"/>
        </w:rPr>
        <w:t xml:space="preserve"> store. This is the most important command. Local filesystem means the files present on the OS.</w:t>
      </w:r>
    </w:p>
    <w:p w14:paraId="60BFD92D" w14:textId="77777777" w:rsidR="008E1A7A" w:rsidRPr="00E80353" w:rsidRDefault="008E1A7A" w:rsidP="008E1A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B0E5B5" w14:textId="3161D767" w:rsidR="00FF197F" w:rsidRDefault="00E51E3A" w:rsidP="008E1A7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1E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519B6D" wp14:editId="2AC47C57">
            <wp:extent cx="5531134" cy="1073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3111" w14:textId="77777777" w:rsidR="004E0804" w:rsidRDefault="004E0804" w:rsidP="004E080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1B92F" w14:textId="1066D5C2" w:rsidR="00FF197F" w:rsidRPr="004E0804" w:rsidRDefault="00F317B8" w:rsidP="004E080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80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E0804">
        <w:rPr>
          <w:rFonts w:ascii="Times New Roman" w:hAnsi="Times New Roman" w:cs="Times New Roman"/>
          <w:sz w:val="24"/>
          <w:szCs w:val="24"/>
        </w:rPr>
        <w:t>copyToLocal</w:t>
      </w:r>
      <w:proofErr w:type="spellEnd"/>
      <w:r w:rsidRPr="004E0804">
        <w:rPr>
          <w:rFonts w:ascii="Times New Roman" w:hAnsi="Times New Roman" w:cs="Times New Roman"/>
          <w:sz w:val="24"/>
          <w:szCs w:val="24"/>
        </w:rPr>
        <w:t>/</w:t>
      </w:r>
      <w:r w:rsidRPr="004E0804">
        <w:rPr>
          <w:rFonts w:ascii="Times New Roman" w:hAnsi="Times New Roman" w:cs="Times New Roman"/>
          <w:sz w:val="24"/>
          <w:szCs w:val="24"/>
        </w:rPr>
        <w:t>get</w:t>
      </w:r>
      <w:r w:rsidRPr="004E0804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4E0804">
        <w:rPr>
          <w:rFonts w:ascii="Times New Roman" w:hAnsi="Times New Roman" w:cs="Times New Roman"/>
          <w:sz w:val="24"/>
          <w:szCs w:val="24"/>
        </w:rPr>
        <w:t xml:space="preserve">copy files/folders from </w:t>
      </w:r>
      <w:proofErr w:type="spellStart"/>
      <w:r w:rsidRPr="004E0804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4E0804">
        <w:rPr>
          <w:rFonts w:ascii="Times New Roman" w:hAnsi="Times New Roman" w:cs="Times New Roman"/>
          <w:sz w:val="24"/>
          <w:szCs w:val="24"/>
        </w:rPr>
        <w:t xml:space="preserve"> store to local file system.</w:t>
      </w:r>
    </w:p>
    <w:p w14:paraId="0E16909E" w14:textId="77777777" w:rsidR="008E1A7A" w:rsidRPr="008E1A7A" w:rsidRDefault="008E1A7A" w:rsidP="008E1A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130E38" w14:textId="4D939069" w:rsidR="00F317B8" w:rsidRDefault="006F0921" w:rsidP="008E1A7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09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A85927" wp14:editId="57EA2B7F">
            <wp:extent cx="5731510" cy="1924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EDDA" w14:textId="05AC79E2" w:rsidR="006F0921" w:rsidRDefault="006F0921" w:rsidP="008E1A7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09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A1CE7D" wp14:editId="7D7B9F19">
            <wp:extent cx="4000706" cy="482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F218" w14:textId="77777777" w:rsidR="004E0804" w:rsidRDefault="004E0804" w:rsidP="004E080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31E68" w14:textId="2634FCA1" w:rsidR="006F0921" w:rsidRDefault="00044229" w:rsidP="004E080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804">
        <w:rPr>
          <w:rFonts w:ascii="Times New Roman" w:hAnsi="Times New Roman" w:cs="Times New Roman"/>
          <w:sz w:val="24"/>
          <w:szCs w:val="24"/>
        </w:rPr>
        <w:t xml:space="preserve">The </w:t>
      </w:r>
      <w:r w:rsidRPr="004E0804">
        <w:rPr>
          <w:rFonts w:ascii="Times New Roman" w:hAnsi="Times New Roman" w:cs="Times New Roman"/>
          <w:sz w:val="24"/>
          <w:szCs w:val="24"/>
        </w:rPr>
        <w:t>cp</w:t>
      </w:r>
      <w:r w:rsidRPr="004E0804">
        <w:rPr>
          <w:rFonts w:ascii="Times New Roman" w:hAnsi="Times New Roman" w:cs="Times New Roman"/>
          <w:sz w:val="24"/>
          <w:szCs w:val="24"/>
        </w:rPr>
        <w:t xml:space="preserve"> </w:t>
      </w:r>
      <w:r w:rsidRPr="004E0804">
        <w:rPr>
          <w:rFonts w:ascii="Times New Roman" w:hAnsi="Times New Roman" w:cs="Times New Roman"/>
          <w:sz w:val="24"/>
          <w:szCs w:val="24"/>
        </w:rPr>
        <w:t xml:space="preserve">command is used to copy files within </w:t>
      </w:r>
      <w:proofErr w:type="spellStart"/>
      <w:r w:rsidRPr="004E0804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4E0804">
        <w:rPr>
          <w:rFonts w:ascii="Times New Roman" w:hAnsi="Times New Roman" w:cs="Times New Roman"/>
          <w:sz w:val="24"/>
          <w:szCs w:val="24"/>
        </w:rPr>
        <w:t>.</w:t>
      </w:r>
    </w:p>
    <w:p w14:paraId="59CC6249" w14:textId="77777777" w:rsidR="002439C2" w:rsidRPr="004E0804" w:rsidRDefault="002439C2" w:rsidP="002439C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C4D72" w14:textId="335E526D" w:rsidR="00044229" w:rsidRDefault="000977AA" w:rsidP="002439C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77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8D9C08" wp14:editId="04A7C5DD">
            <wp:extent cx="5264421" cy="9398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562A" w14:textId="2ADDE431" w:rsidR="00E928EE" w:rsidRDefault="00E928EE" w:rsidP="00E928E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7EF17" w14:textId="66CD013D" w:rsidR="000F36C0" w:rsidRDefault="000F36C0" w:rsidP="00E928E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B56D5B" w14:textId="727B165C" w:rsidR="000F36C0" w:rsidRDefault="000F36C0" w:rsidP="00E928E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5A9A7" w14:textId="1E1866CC" w:rsidR="000F36C0" w:rsidRDefault="000F36C0" w:rsidP="00E928E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C5DB4" w14:textId="77777777" w:rsidR="000F36C0" w:rsidRDefault="000F36C0" w:rsidP="00E928E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8D00B4" w14:textId="639C0097" w:rsidR="000977AA" w:rsidRDefault="005B33F9" w:rsidP="00E928E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8EE">
        <w:rPr>
          <w:rFonts w:ascii="Times New Roman" w:hAnsi="Times New Roman" w:cs="Times New Roman"/>
          <w:sz w:val="24"/>
          <w:szCs w:val="24"/>
        </w:rPr>
        <w:lastRenderedPageBreak/>
        <w:t>The m</w:t>
      </w:r>
      <w:r w:rsidRPr="00E928EE">
        <w:rPr>
          <w:rFonts w:ascii="Times New Roman" w:hAnsi="Times New Roman" w:cs="Times New Roman"/>
          <w:sz w:val="24"/>
          <w:szCs w:val="24"/>
        </w:rPr>
        <w:t xml:space="preserve">v command is used to move files within </w:t>
      </w:r>
      <w:proofErr w:type="spellStart"/>
      <w:r w:rsidRPr="00E928EE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E928EE">
        <w:rPr>
          <w:rFonts w:ascii="Times New Roman" w:hAnsi="Times New Roman" w:cs="Times New Roman"/>
          <w:sz w:val="24"/>
          <w:szCs w:val="24"/>
        </w:rPr>
        <w:t>.</w:t>
      </w:r>
    </w:p>
    <w:p w14:paraId="72CF9F2F" w14:textId="77777777" w:rsidR="00340F0E" w:rsidRPr="00E928EE" w:rsidRDefault="00340F0E" w:rsidP="00340F0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C507D0" w14:textId="6C66140F" w:rsidR="005B33F9" w:rsidRDefault="00544387" w:rsidP="000F36C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43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E46037" wp14:editId="614C0082">
            <wp:extent cx="4972306" cy="10478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C713" w14:textId="77777777" w:rsidR="00340F0E" w:rsidRDefault="00340F0E" w:rsidP="00340F0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C848E" w14:textId="29E73DFA" w:rsidR="00392793" w:rsidRDefault="00392793" w:rsidP="00340F0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0E">
        <w:rPr>
          <w:rFonts w:ascii="Times New Roman" w:hAnsi="Times New Roman" w:cs="Times New Roman"/>
          <w:sz w:val="24"/>
          <w:szCs w:val="24"/>
        </w:rPr>
        <w:t xml:space="preserve">The </w:t>
      </w:r>
      <w:r w:rsidRPr="00340F0E">
        <w:rPr>
          <w:rFonts w:ascii="Times New Roman" w:hAnsi="Times New Roman" w:cs="Times New Roman"/>
          <w:sz w:val="24"/>
          <w:szCs w:val="24"/>
        </w:rPr>
        <w:t>rm</w:t>
      </w:r>
      <w:r w:rsidRPr="00340F0E">
        <w:rPr>
          <w:rFonts w:ascii="Times New Roman" w:hAnsi="Times New Roman" w:cs="Times New Roman"/>
          <w:sz w:val="24"/>
          <w:szCs w:val="24"/>
        </w:rPr>
        <w:t xml:space="preserve"> -</w:t>
      </w:r>
      <w:r w:rsidRPr="00340F0E">
        <w:rPr>
          <w:rFonts w:ascii="Times New Roman" w:hAnsi="Times New Roman" w:cs="Times New Roman"/>
          <w:sz w:val="24"/>
          <w:szCs w:val="24"/>
        </w:rPr>
        <w:t>r</w:t>
      </w:r>
      <w:r w:rsidRPr="00340F0E">
        <w:rPr>
          <w:rFonts w:ascii="Times New Roman" w:hAnsi="Times New Roman" w:cs="Times New Roman"/>
          <w:sz w:val="24"/>
          <w:szCs w:val="24"/>
        </w:rPr>
        <w:t xml:space="preserve"> </w:t>
      </w:r>
      <w:r w:rsidRPr="00340F0E">
        <w:rPr>
          <w:rFonts w:ascii="Times New Roman" w:hAnsi="Times New Roman" w:cs="Times New Roman"/>
          <w:sz w:val="24"/>
          <w:szCs w:val="24"/>
        </w:rPr>
        <w:t>command deletes a file from HDFS recursively.</w:t>
      </w:r>
    </w:p>
    <w:p w14:paraId="27415CBD" w14:textId="77777777" w:rsidR="00340F0E" w:rsidRPr="00340F0E" w:rsidRDefault="00340F0E" w:rsidP="00340F0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8C612" w14:textId="5CED362F" w:rsidR="00190405" w:rsidRDefault="00392793" w:rsidP="00340F0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7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594C9E" wp14:editId="0CDD19CD">
            <wp:extent cx="5035809" cy="11303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9FFC" w14:textId="77777777" w:rsidR="00340F0E" w:rsidRDefault="00340F0E" w:rsidP="00340F0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13BE7F" w14:textId="653D9AF1" w:rsidR="00190405" w:rsidRDefault="00190405" w:rsidP="00340F0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0E">
        <w:rPr>
          <w:rFonts w:ascii="Times New Roman" w:hAnsi="Times New Roman" w:cs="Times New Roman"/>
          <w:sz w:val="24"/>
          <w:szCs w:val="24"/>
        </w:rPr>
        <w:t>The d</w:t>
      </w:r>
      <w:r w:rsidRPr="00340F0E">
        <w:rPr>
          <w:rFonts w:ascii="Times New Roman" w:hAnsi="Times New Roman" w:cs="Times New Roman"/>
          <w:sz w:val="24"/>
          <w:szCs w:val="24"/>
        </w:rPr>
        <w:t>u</w:t>
      </w:r>
      <w:r w:rsidRPr="00340F0E">
        <w:rPr>
          <w:rFonts w:ascii="Times New Roman" w:hAnsi="Times New Roman" w:cs="Times New Roman"/>
          <w:sz w:val="24"/>
          <w:szCs w:val="24"/>
        </w:rPr>
        <w:t xml:space="preserve"> command</w:t>
      </w:r>
      <w:r w:rsidRPr="00340F0E">
        <w:rPr>
          <w:rFonts w:ascii="Times New Roman" w:hAnsi="Times New Roman" w:cs="Times New Roman"/>
          <w:sz w:val="24"/>
          <w:szCs w:val="24"/>
        </w:rPr>
        <w:t xml:space="preserve"> will give the size of each file in directory.</w:t>
      </w:r>
    </w:p>
    <w:p w14:paraId="076DFA67" w14:textId="77777777" w:rsidR="00340F0E" w:rsidRPr="00340F0E" w:rsidRDefault="00340F0E" w:rsidP="00340F0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ACEEB" w14:textId="0CA03117" w:rsidR="00340F0E" w:rsidRDefault="00BE54BD" w:rsidP="00340F0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4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EA76D6" wp14:editId="6EDDE035">
            <wp:extent cx="4496031" cy="4445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9EB7" w14:textId="77777777" w:rsidR="001E2229" w:rsidRPr="0044208A" w:rsidRDefault="001E2229" w:rsidP="004420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DD278" w14:textId="5E544770" w:rsidR="00E82F1C" w:rsidRPr="00525D8A" w:rsidRDefault="00525D8A" w:rsidP="0044208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5D8A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439FCE9E" w14:textId="77777777" w:rsidR="006747B7" w:rsidRDefault="006747B7" w:rsidP="006747B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practical, we learnt about basic commands in Hadoop file system.</w:t>
      </w:r>
    </w:p>
    <w:p w14:paraId="62458B0C" w14:textId="0C7A1C64" w:rsidR="00525D8A" w:rsidRPr="0044208A" w:rsidRDefault="00525D8A" w:rsidP="004420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25D8A" w:rsidRPr="0044208A" w:rsidSect="00F372FA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45A63" w14:textId="77777777" w:rsidR="00A35166" w:rsidRDefault="00A35166" w:rsidP="00155FEF">
      <w:pPr>
        <w:spacing w:after="0" w:line="240" w:lineRule="auto"/>
      </w:pPr>
      <w:r>
        <w:separator/>
      </w:r>
    </w:p>
  </w:endnote>
  <w:endnote w:type="continuationSeparator" w:id="0">
    <w:p w14:paraId="2BE6D6F0" w14:textId="77777777" w:rsidR="00A35166" w:rsidRDefault="00A35166" w:rsidP="0015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657C" w14:textId="2A385700" w:rsidR="00155FEF" w:rsidRDefault="00155FEF">
    <w:pPr>
      <w:pStyle w:val="Footer"/>
      <w:jc w:val="right"/>
    </w:pPr>
    <w:r>
      <w:t>DEPSTAR(CSE)</w:t>
    </w:r>
    <w:r>
      <w:tab/>
    </w:r>
    <w:r>
      <w:tab/>
    </w:r>
    <w:sdt>
      <w:sdtPr>
        <w:id w:val="-173268369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A0C62CC" w14:textId="77777777" w:rsidR="00155FEF" w:rsidRDefault="00155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E8770" w14:textId="77777777" w:rsidR="00A35166" w:rsidRDefault="00A35166" w:rsidP="00155FEF">
      <w:pPr>
        <w:spacing w:after="0" w:line="240" w:lineRule="auto"/>
      </w:pPr>
      <w:r>
        <w:separator/>
      </w:r>
    </w:p>
  </w:footnote>
  <w:footnote w:type="continuationSeparator" w:id="0">
    <w:p w14:paraId="227DC8F4" w14:textId="77777777" w:rsidR="00A35166" w:rsidRDefault="00A35166" w:rsidP="00155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67783" w14:textId="6C910E14" w:rsidR="00155FEF" w:rsidRDefault="00155FEF">
    <w:pPr>
      <w:pStyle w:val="Header"/>
    </w:pPr>
    <w:r>
      <w:t>[CS 442] Data Science &amp; Analytics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45B3A"/>
    <w:multiLevelType w:val="multilevel"/>
    <w:tmpl w:val="265A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FD31BD"/>
    <w:multiLevelType w:val="hybridMultilevel"/>
    <w:tmpl w:val="617A1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A634C"/>
    <w:multiLevelType w:val="hybridMultilevel"/>
    <w:tmpl w:val="8500A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D6ABF"/>
    <w:multiLevelType w:val="hybridMultilevel"/>
    <w:tmpl w:val="9AC86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971CE"/>
    <w:multiLevelType w:val="hybridMultilevel"/>
    <w:tmpl w:val="3E6E8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323399">
    <w:abstractNumId w:val="0"/>
  </w:num>
  <w:num w:numId="2" w16cid:durableId="2033219142">
    <w:abstractNumId w:val="1"/>
  </w:num>
  <w:num w:numId="3" w16cid:durableId="838235049">
    <w:abstractNumId w:val="4"/>
  </w:num>
  <w:num w:numId="4" w16cid:durableId="1096555645">
    <w:abstractNumId w:val="2"/>
  </w:num>
  <w:num w:numId="5" w16cid:durableId="188012283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rth.642001@outlook.com">
    <w15:presenceInfo w15:providerId="Windows Live" w15:userId="2eacce7cd92775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78"/>
    <w:rsid w:val="00000429"/>
    <w:rsid w:val="0003436A"/>
    <w:rsid w:val="00044229"/>
    <w:rsid w:val="000977AA"/>
    <w:rsid w:val="000F36C0"/>
    <w:rsid w:val="00155FEF"/>
    <w:rsid w:val="00190405"/>
    <w:rsid w:val="001E2229"/>
    <w:rsid w:val="002439C2"/>
    <w:rsid w:val="00340F0E"/>
    <w:rsid w:val="00392793"/>
    <w:rsid w:val="0044208A"/>
    <w:rsid w:val="004C1BD3"/>
    <w:rsid w:val="004C7F66"/>
    <w:rsid w:val="004E0804"/>
    <w:rsid w:val="00515D48"/>
    <w:rsid w:val="00525D8A"/>
    <w:rsid w:val="00544387"/>
    <w:rsid w:val="005B33F9"/>
    <w:rsid w:val="006747B7"/>
    <w:rsid w:val="006A42F0"/>
    <w:rsid w:val="006F0921"/>
    <w:rsid w:val="007A451B"/>
    <w:rsid w:val="007E493B"/>
    <w:rsid w:val="008223FC"/>
    <w:rsid w:val="00824EC1"/>
    <w:rsid w:val="008972AB"/>
    <w:rsid w:val="008C0F44"/>
    <w:rsid w:val="008E1A7A"/>
    <w:rsid w:val="009F0D78"/>
    <w:rsid w:val="00A35166"/>
    <w:rsid w:val="00BD68A5"/>
    <w:rsid w:val="00BE54BD"/>
    <w:rsid w:val="00CC32E0"/>
    <w:rsid w:val="00DB411A"/>
    <w:rsid w:val="00DD2AB1"/>
    <w:rsid w:val="00E51E3A"/>
    <w:rsid w:val="00E80353"/>
    <w:rsid w:val="00E82F1C"/>
    <w:rsid w:val="00E928EE"/>
    <w:rsid w:val="00F15B28"/>
    <w:rsid w:val="00F317B8"/>
    <w:rsid w:val="00F372FA"/>
    <w:rsid w:val="00F56FF1"/>
    <w:rsid w:val="00F810D7"/>
    <w:rsid w:val="00FF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A321"/>
  <w15:chartTrackingRefBased/>
  <w15:docId w15:val="{6ED4ED5A-C555-4104-9425-B0B8604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0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08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20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49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E493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E4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E49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EF"/>
  </w:style>
  <w:style w:type="paragraph" w:styleId="Footer">
    <w:name w:val="footer"/>
    <w:basedOn w:val="Normal"/>
    <w:link w:val="FooterChar"/>
    <w:uiPriority w:val="99"/>
    <w:unhideWhenUsed/>
    <w:rsid w:val="0015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EF"/>
  </w:style>
  <w:style w:type="paragraph" w:styleId="Revision">
    <w:name w:val="Revision"/>
    <w:hidden/>
    <w:uiPriority w:val="99"/>
    <w:semiHidden/>
    <w:rsid w:val="001E22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31C56-0E02-4821-A3ED-70C05B71F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30</cp:revision>
  <dcterms:created xsi:type="dcterms:W3CDTF">2022-08-23T05:28:00Z</dcterms:created>
  <dcterms:modified xsi:type="dcterms:W3CDTF">2022-08-28T12:25:00Z</dcterms:modified>
</cp:coreProperties>
</file>